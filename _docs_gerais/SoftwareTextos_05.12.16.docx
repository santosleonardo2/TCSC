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01243" w14:textId="77777777" w:rsidR="00727B8A" w:rsidRDefault="00A55FBD" w:rsidP="00727B8A">
      <w:pPr>
        <w:spacing w:after="0" w:line="240" w:lineRule="auto"/>
        <w:jc w:val="center"/>
        <w:rPr>
          <w:rFonts w:cstheme="minorHAnsi"/>
          <w:b/>
        </w:rPr>
      </w:pPr>
      <w:r w:rsidRPr="00727B8A">
        <w:rPr>
          <w:rFonts w:cstheme="minorHAnsi"/>
          <w:b/>
        </w:rPr>
        <w:t>ATENÇÃO BÁSICA - SAÚDE DA CRIANÇA</w:t>
      </w:r>
    </w:p>
    <w:p w14:paraId="07098CFA" w14:textId="77777777" w:rsidR="00727B8A" w:rsidRDefault="00A55FBD" w:rsidP="00727B8A">
      <w:pPr>
        <w:spacing w:after="0" w:line="240" w:lineRule="auto"/>
        <w:jc w:val="center"/>
        <w:rPr>
          <w:rFonts w:cstheme="minorHAnsi"/>
          <w:b/>
        </w:rPr>
      </w:pPr>
      <w:r w:rsidRPr="003934F6">
        <w:rPr>
          <w:rFonts w:cstheme="minorHAnsi"/>
          <w:b/>
        </w:rPr>
        <w:t>ATUALIZAÇÃO EM CADERNETA DE SAÚDE DA CRIANÇA</w:t>
      </w:r>
    </w:p>
    <w:p w14:paraId="14721762" w14:textId="77777777" w:rsidR="003934F6" w:rsidRDefault="003934F6" w:rsidP="00727B8A">
      <w:pPr>
        <w:spacing w:after="0" w:line="240" w:lineRule="auto"/>
        <w:jc w:val="center"/>
        <w:rPr>
          <w:rFonts w:cstheme="minorHAnsi"/>
          <w:b/>
        </w:rPr>
      </w:pPr>
    </w:p>
    <w:p w14:paraId="77F7C5CB" w14:textId="77777777" w:rsidR="003934F6" w:rsidRDefault="003934F6" w:rsidP="00727B8A">
      <w:pPr>
        <w:spacing w:after="0" w:line="240" w:lineRule="auto"/>
        <w:jc w:val="center"/>
        <w:rPr>
          <w:rFonts w:cstheme="minorHAnsi"/>
          <w:b/>
        </w:rPr>
      </w:pPr>
    </w:p>
    <w:p w14:paraId="776BE99D" w14:textId="77777777" w:rsidR="00AF1D5F" w:rsidRDefault="00AF1D5F" w:rsidP="00A55FBD">
      <w:pPr>
        <w:spacing w:after="0" w:line="240" w:lineRule="auto"/>
        <w:jc w:val="both"/>
        <w:rPr>
          <w:rFonts w:cstheme="minorHAnsi"/>
          <w:b/>
        </w:rPr>
      </w:pPr>
      <w:r w:rsidRPr="00D507BA">
        <w:rPr>
          <w:rFonts w:cstheme="minorHAnsi"/>
          <w:b/>
        </w:rPr>
        <w:t>Olá cursista,</w:t>
      </w:r>
    </w:p>
    <w:p w14:paraId="01EE2965" w14:textId="77777777" w:rsidR="00D507BA" w:rsidRPr="00D507BA" w:rsidRDefault="00D507BA" w:rsidP="00A55FBD">
      <w:pPr>
        <w:spacing w:after="0" w:line="240" w:lineRule="auto"/>
        <w:jc w:val="both"/>
        <w:rPr>
          <w:rFonts w:cstheme="minorHAnsi"/>
          <w:b/>
        </w:rPr>
      </w:pPr>
    </w:p>
    <w:p w14:paraId="28B6B6D3" w14:textId="77777777" w:rsidR="00AF1D5F" w:rsidRDefault="00AF1D5F" w:rsidP="00A55FBD">
      <w:pPr>
        <w:spacing w:after="0" w:line="240" w:lineRule="auto"/>
        <w:jc w:val="both"/>
        <w:rPr>
          <w:rFonts w:cstheme="minorHAnsi"/>
          <w:b/>
        </w:rPr>
      </w:pPr>
      <w:r w:rsidRPr="00D507BA">
        <w:rPr>
          <w:rFonts w:cstheme="minorHAnsi"/>
          <w:b/>
        </w:rPr>
        <w:t>Bem vind</w:t>
      </w:r>
      <w:r w:rsidR="000B76C3" w:rsidRPr="00D507BA">
        <w:rPr>
          <w:rFonts w:cstheme="minorHAnsi"/>
          <w:b/>
        </w:rPr>
        <w:t>o</w:t>
      </w:r>
      <w:r w:rsidRPr="00D507BA">
        <w:rPr>
          <w:rFonts w:cstheme="minorHAnsi"/>
          <w:b/>
        </w:rPr>
        <w:t xml:space="preserve"> ao curso de atualização em Caderneta de Saúde da Criança!</w:t>
      </w:r>
    </w:p>
    <w:p w14:paraId="049079CD" w14:textId="77777777" w:rsidR="00A55FBD" w:rsidRPr="00D507BA" w:rsidRDefault="00A55FBD" w:rsidP="00A55FBD">
      <w:pPr>
        <w:spacing w:after="0" w:line="240" w:lineRule="auto"/>
        <w:jc w:val="both"/>
        <w:rPr>
          <w:rFonts w:cstheme="minorHAnsi"/>
          <w:b/>
        </w:rPr>
      </w:pPr>
    </w:p>
    <w:p w14:paraId="359D59FB" w14:textId="77777777" w:rsidR="00431549" w:rsidRPr="00D507BA" w:rsidRDefault="00431549" w:rsidP="00A55FBD">
      <w:pPr>
        <w:autoSpaceDE w:val="0"/>
        <w:autoSpaceDN w:val="0"/>
        <w:adjustRightInd w:val="0"/>
        <w:spacing w:after="0" w:line="240" w:lineRule="auto"/>
        <w:jc w:val="both"/>
        <w:rPr>
          <w:rFonts w:cstheme="minorHAnsi"/>
          <w:shd w:val="clear" w:color="auto" w:fill="FFFFFF"/>
        </w:rPr>
      </w:pPr>
      <w:r w:rsidRPr="00D507BA">
        <w:rPr>
          <w:rFonts w:cstheme="minorHAnsi"/>
          <w:shd w:val="clear" w:color="auto" w:fill="FFFFFF"/>
        </w:rPr>
        <w:t>A Caderneta de Saúde da Criança</w:t>
      </w:r>
      <w:r w:rsidR="00D507BA">
        <w:rPr>
          <w:rFonts w:cstheme="minorHAnsi"/>
          <w:shd w:val="clear" w:color="auto" w:fill="FFFFFF"/>
        </w:rPr>
        <w:t xml:space="preserve"> (CSC)</w:t>
      </w:r>
      <w:r w:rsidRPr="00D507BA">
        <w:rPr>
          <w:rFonts w:cstheme="minorHAnsi"/>
          <w:shd w:val="clear" w:color="auto" w:fill="FFFFFF"/>
        </w:rPr>
        <w:t xml:space="preserve"> é o instrumento essencial de vigilância da saúde infantil </w:t>
      </w:r>
      <w:r w:rsidR="00D507BA">
        <w:rPr>
          <w:rFonts w:cstheme="minorHAnsi"/>
          <w:shd w:val="clear" w:color="auto" w:fill="FFFFFF"/>
        </w:rPr>
        <w:t>em que</w:t>
      </w:r>
      <w:r w:rsidRPr="00D507BA">
        <w:rPr>
          <w:rFonts w:cstheme="minorHAnsi"/>
          <w:shd w:val="clear" w:color="auto" w:fill="FFFFFF"/>
        </w:rPr>
        <w:t xml:space="preserve"> são anotados dados e eventos relativos à saúde da criança. </w:t>
      </w:r>
      <w:r w:rsidRPr="00D507BA">
        <w:rPr>
          <w:rFonts w:cstheme="minorHAnsi"/>
        </w:rPr>
        <w:t xml:space="preserve">O registro correto e completo das informações na </w:t>
      </w:r>
      <w:r w:rsidR="00D507BA">
        <w:rPr>
          <w:rFonts w:cstheme="minorHAnsi"/>
          <w:shd w:val="clear" w:color="auto" w:fill="FFFFFF"/>
        </w:rPr>
        <w:t xml:space="preserve">Caderneta </w:t>
      </w:r>
      <w:r w:rsidRPr="00D507BA">
        <w:rPr>
          <w:rFonts w:cstheme="minorHAnsi"/>
        </w:rPr>
        <w:t xml:space="preserve">possibilita o diálogo entre a família e os diversos profissionais que atendem a criança. </w:t>
      </w:r>
      <w:r w:rsidR="00D507BA">
        <w:rPr>
          <w:rFonts w:cstheme="minorHAnsi"/>
          <w:shd w:val="clear" w:color="auto" w:fill="FFFFFF"/>
        </w:rPr>
        <w:t>É um direito da criança e um dever do profissional de saúde que acompanha.</w:t>
      </w:r>
    </w:p>
    <w:p w14:paraId="7091C7F9" w14:textId="77777777" w:rsidR="00431549" w:rsidRPr="00D507BA" w:rsidRDefault="00431549" w:rsidP="00A55FBD">
      <w:pPr>
        <w:autoSpaceDE w:val="0"/>
        <w:autoSpaceDN w:val="0"/>
        <w:adjustRightInd w:val="0"/>
        <w:spacing w:after="0" w:line="240" w:lineRule="auto"/>
        <w:jc w:val="both"/>
        <w:rPr>
          <w:rFonts w:cstheme="minorHAnsi"/>
          <w:shd w:val="clear" w:color="auto" w:fill="FFFFFF"/>
        </w:rPr>
      </w:pPr>
    </w:p>
    <w:p w14:paraId="23B19AD6" w14:textId="05FB9DFE" w:rsidR="00431549" w:rsidRPr="00D507BA" w:rsidRDefault="0042550F" w:rsidP="00A55FBD">
      <w:pPr>
        <w:spacing w:after="0" w:line="240" w:lineRule="auto"/>
        <w:jc w:val="both"/>
        <w:rPr>
          <w:rFonts w:cstheme="minorHAnsi"/>
        </w:rPr>
      </w:pPr>
      <w:r w:rsidRPr="00D507BA">
        <w:rPr>
          <w:rFonts w:cstheme="minorHAnsi"/>
        </w:rPr>
        <w:t xml:space="preserve">Este curso é voltado </w:t>
      </w:r>
      <w:r w:rsidR="00D507BA" w:rsidRPr="00D507BA">
        <w:rPr>
          <w:rFonts w:cstheme="minorHAnsi"/>
        </w:rPr>
        <w:t xml:space="preserve">à </w:t>
      </w:r>
      <w:r w:rsidRPr="00D507BA">
        <w:rPr>
          <w:rFonts w:eastAsia="Times New Roman" w:cstheme="minorHAnsi"/>
          <w:shd w:val="clear" w:color="auto" w:fill="FFFFFF"/>
          <w:lang w:eastAsia="pt-BR"/>
        </w:rPr>
        <w:t>atualização de enfermeiros e médicos das Equipes de Saúde da Família.</w:t>
      </w:r>
      <w:r w:rsidR="00611287">
        <w:rPr>
          <w:rFonts w:eastAsia="Times New Roman" w:cstheme="minorHAnsi"/>
          <w:shd w:val="clear" w:color="auto" w:fill="FFFFFF"/>
          <w:lang w:eastAsia="pt-BR"/>
        </w:rPr>
        <w:t xml:space="preserve"> </w:t>
      </w:r>
      <w:r w:rsidR="00433A78" w:rsidRPr="00D507BA">
        <w:rPr>
          <w:rFonts w:eastAsia="Times New Roman" w:cstheme="minorHAnsi"/>
          <w:shd w:val="clear" w:color="auto" w:fill="FFFFFF"/>
          <w:lang w:eastAsia="pt-BR"/>
        </w:rPr>
        <w:t xml:space="preserve">Pretende </w:t>
      </w:r>
      <w:r w:rsidR="00431549" w:rsidRPr="00D507BA">
        <w:rPr>
          <w:rFonts w:cstheme="minorHAnsi"/>
        </w:rPr>
        <w:t xml:space="preserve">favorecer a adequada utilização da </w:t>
      </w:r>
      <w:r w:rsidR="00D507BA">
        <w:rPr>
          <w:rFonts w:cstheme="minorHAnsi"/>
        </w:rPr>
        <w:t xml:space="preserve">CSC </w:t>
      </w:r>
      <w:r w:rsidR="00431549" w:rsidRPr="00D507BA">
        <w:rPr>
          <w:rFonts w:cstheme="minorHAnsi"/>
        </w:rPr>
        <w:t>pelos profissionais para que esta cumpra seu papel de instrumento de comunicação, educação, vigilância e promoção da saúde infantil.</w:t>
      </w:r>
    </w:p>
    <w:p w14:paraId="6F8DD57D" w14:textId="77777777" w:rsidR="00D507BA" w:rsidRDefault="00D507BA" w:rsidP="00A55FBD">
      <w:pPr>
        <w:spacing w:after="0" w:line="240" w:lineRule="auto"/>
        <w:jc w:val="both"/>
        <w:rPr>
          <w:rFonts w:cstheme="minorHAnsi"/>
          <w:b/>
        </w:rPr>
      </w:pPr>
    </w:p>
    <w:p w14:paraId="2F43FCC5" w14:textId="77777777" w:rsidR="000B76C3" w:rsidRPr="00D507BA" w:rsidRDefault="000B76C3" w:rsidP="00D507BA">
      <w:pPr>
        <w:spacing w:after="0" w:line="240" w:lineRule="auto"/>
        <w:jc w:val="both"/>
        <w:rPr>
          <w:rFonts w:cstheme="minorHAnsi"/>
          <w:b/>
        </w:rPr>
      </w:pPr>
      <w:r w:rsidRPr="00D507BA">
        <w:rPr>
          <w:rFonts w:cstheme="minorHAnsi"/>
          <w:b/>
        </w:rPr>
        <w:t>PRONTO PARA INICIAR?</w:t>
      </w:r>
    </w:p>
    <w:p w14:paraId="5E44DBD2" w14:textId="77777777" w:rsidR="00727B8A" w:rsidRDefault="00727B8A" w:rsidP="00D507BA">
      <w:pPr>
        <w:shd w:val="clear" w:color="auto" w:fill="FFFFFF"/>
        <w:spacing w:after="0" w:line="240" w:lineRule="auto"/>
        <w:textAlignment w:val="baseline"/>
        <w:outlineLvl w:val="2"/>
        <w:rPr>
          <w:rFonts w:eastAsia="Times New Roman" w:cstheme="minorHAnsi"/>
          <w:b/>
          <w:bCs/>
          <w:color w:val="333333"/>
          <w:spacing w:val="-15"/>
          <w:lang w:eastAsia="pt-BR"/>
        </w:rPr>
      </w:pPr>
    </w:p>
    <w:p w14:paraId="12B1E15B" w14:textId="77777777" w:rsidR="00727B8A" w:rsidRDefault="00727B8A" w:rsidP="00D507BA">
      <w:pPr>
        <w:shd w:val="clear" w:color="auto" w:fill="FFFFFF"/>
        <w:spacing w:after="0" w:line="240" w:lineRule="auto"/>
        <w:textAlignment w:val="baseline"/>
        <w:outlineLvl w:val="2"/>
        <w:rPr>
          <w:rFonts w:eastAsia="Times New Roman" w:cstheme="minorHAnsi"/>
          <w:b/>
          <w:bCs/>
          <w:color w:val="333333"/>
          <w:spacing w:val="-15"/>
          <w:lang w:eastAsia="pt-BR"/>
        </w:rPr>
      </w:pPr>
    </w:p>
    <w:p w14:paraId="4D1F2046" w14:textId="77777777" w:rsidR="000B76C3" w:rsidRPr="00727B8A" w:rsidRDefault="000B76C3" w:rsidP="00D507BA">
      <w:pPr>
        <w:shd w:val="clear" w:color="auto" w:fill="FFFFFF"/>
        <w:spacing w:after="0" w:line="240" w:lineRule="auto"/>
        <w:textAlignment w:val="baseline"/>
        <w:outlineLvl w:val="2"/>
        <w:rPr>
          <w:rFonts w:eastAsia="Times New Roman" w:cstheme="minorHAnsi"/>
          <w:color w:val="FF0000"/>
          <w:spacing w:val="-15"/>
          <w:lang w:eastAsia="pt-BR"/>
        </w:rPr>
      </w:pPr>
      <w:r w:rsidRPr="00727B8A">
        <w:rPr>
          <w:rFonts w:eastAsia="Times New Roman" w:cstheme="minorHAnsi"/>
          <w:b/>
          <w:bCs/>
          <w:color w:val="FF0000"/>
          <w:spacing w:val="-15"/>
          <w:lang w:eastAsia="pt-BR"/>
        </w:rPr>
        <w:t>Informações gerais</w:t>
      </w:r>
    </w:p>
    <w:p w14:paraId="3E25EA75" w14:textId="77777777" w:rsidR="00483A9F" w:rsidRPr="00727B8A" w:rsidRDefault="00483A9F" w:rsidP="00D507BA">
      <w:pPr>
        <w:spacing w:after="0" w:line="240" w:lineRule="auto"/>
        <w:jc w:val="both"/>
        <w:rPr>
          <w:rFonts w:cstheme="minorHAnsi"/>
          <w:color w:val="FF0000"/>
        </w:rPr>
      </w:pPr>
      <w:r w:rsidRPr="00727B8A">
        <w:rPr>
          <w:rFonts w:cstheme="minorHAnsi"/>
          <w:b/>
          <w:color w:val="FF0000"/>
        </w:rPr>
        <w:t>Equipe responsável</w:t>
      </w:r>
      <w:r w:rsidRPr="00727B8A">
        <w:rPr>
          <w:rFonts w:cstheme="minorHAnsi"/>
          <w:color w:val="FF0000"/>
        </w:rPr>
        <w:t>: XXXXXXX</w:t>
      </w:r>
    </w:p>
    <w:p w14:paraId="4FA059DA" w14:textId="77777777" w:rsidR="00483A9F" w:rsidRPr="00727B8A" w:rsidRDefault="00433A78" w:rsidP="00D507BA">
      <w:pPr>
        <w:spacing w:after="0" w:line="240" w:lineRule="auto"/>
        <w:jc w:val="both"/>
        <w:rPr>
          <w:rFonts w:cstheme="minorHAnsi"/>
          <w:color w:val="FF0000"/>
        </w:rPr>
      </w:pPr>
      <w:r w:rsidRPr="00727B8A">
        <w:rPr>
          <w:rFonts w:cstheme="minorHAnsi"/>
          <w:b/>
          <w:color w:val="FF0000"/>
        </w:rPr>
        <w:t>Acesso</w:t>
      </w:r>
      <w:r w:rsidR="00483A9F" w:rsidRPr="00727B8A">
        <w:rPr>
          <w:rFonts w:cstheme="minorHAnsi"/>
          <w:color w:val="FF0000"/>
        </w:rPr>
        <w:t>: curso livre</w:t>
      </w:r>
      <w:r w:rsidRPr="00727B8A">
        <w:rPr>
          <w:rFonts w:cstheme="minorHAnsi"/>
          <w:color w:val="FF0000"/>
        </w:rPr>
        <w:t xml:space="preserve"> e online</w:t>
      </w:r>
    </w:p>
    <w:p w14:paraId="55A3E7BF" w14:textId="77777777" w:rsidR="00483A9F" w:rsidRPr="00727B8A" w:rsidRDefault="00483A9F" w:rsidP="00D507BA">
      <w:pPr>
        <w:spacing w:after="0" w:line="240" w:lineRule="auto"/>
        <w:jc w:val="both"/>
        <w:rPr>
          <w:rFonts w:cstheme="minorHAnsi"/>
          <w:color w:val="FF0000"/>
        </w:rPr>
      </w:pPr>
      <w:r w:rsidRPr="00727B8A">
        <w:rPr>
          <w:rFonts w:cstheme="minorHAnsi"/>
          <w:b/>
          <w:color w:val="FF0000"/>
        </w:rPr>
        <w:t>Formato</w:t>
      </w:r>
      <w:r w:rsidR="00D507BA" w:rsidRPr="00727B8A">
        <w:rPr>
          <w:rFonts w:cstheme="minorHAnsi"/>
          <w:color w:val="FF0000"/>
        </w:rPr>
        <w:t>: autoinstrucional (à</w:t>
      </w:r>
      <w:r w:rsidRPr="00727B8A">
        <w:rPr>
          <w:rFonts w:cstheme="minorHAnsi"/>
          <w:color w:val="FF0000"/>
        </w:rPr>
        <w:t xml:space="preserve"> distância e sem a presença de tutor)</w:t>
      </w:r>
    </w:p>
    <w:p w14:paraId="0BFE6547" w14:textId="77777777" w:rsidR="00D507BA" w:rsidRDefault="00D507BA" w:rsidP="00D507BA">
      <w:pPr>
        <w:spacing w:after="0" w:line="240" w:lineRule="auto"/>
        <w:jc w:val="both"/>
        <w:rPr>
          <w:rFonts w:cstheme="minorHAnsi"/>
          <w:b/>
          <w:highlight w:val="cyan"/>
        </w:rPr>
      </w:pPr>
    </w:p>
    <w:p w14:paraId="398014EF" w14:textId="77777777" w:rsidR="00B65F9F" w:rsidRPr="00727B8A" w:rsidRDefault="00483A9F" w:rsidP="00D507BA">
      <w:pPr>
        <w:spacing w:after="0" w:line="240" w:lineRule="auto"/>
        <w:jc w:val="both"/>
        <w:rPr>
          <w:rFonts w:cstheme="minorHAnsi"/>
          <w:color w:val="FF0000"/>
        </w:rPr>
      </w:pPr>
      <w:r w:rsidRPr="00727B8A">
        <w:rPr>
          <w:rFonts w:cstheme="minorHAnsi"/>
          <w:b/>
          <w:color w:val="FF0000"/>
        </w:rPr>
        <w:t>Inscrições</w:t>
      </w:r>
      <w:r w:rsidRPr="00727B8A">
        <w:rPr>
          <w:rFonts w:cstheme="minorHAnsi"/>
          <w:color w:val="FF0000"/>
        </w:rPr>
        <w:t xml:space="preserve">: </w:t>
      </w:r>
    </w:p>
    <w:p w14:paraId="01AFDAE3" w14:textId="77777777" w:rsidR="00483A9F" w:rsidRPr="00727B8A" w:rsidRDefault="00483A9F" w:rsidP="00D507BA">
      <w:pPr>
        <w:spacing w:after="0" w:line="240" w:lineRule="auto"/>
        <w:jc w:val="both"/>
        <w:rPr>
          <w:rFonts w:cstheme="minorHAnsi"/>
          <w:color w:val="FF0000"/>
        </w:rPr>
      </w:pPr>
      <w:r w:rsidRPr="00727B8A">
        <w:rPr>
          <w:rFonts w:cstheme="minorHAnsi"/>
          <w:b/>
          <w:color w:val="FF0000"/>
        </w:rPr>
        <w:t>Vagas</w:t>
      </w:r>
      <w:r w:rsidRPr="00727B8A">
        <w:rPr>
          <w:rFonts w:cstheme="minorHAnsi"/>
          <w:color w:val="FF0000"/>
        </w:rPr>
        <w:t>: Ilimitadas</w:t>
      </w:r>
    </w:p>
    <w:p w14:paraId="526CE392" w14:textId="77777777" w:rsidR="00483A9F" w:rsidRPr="00727B8A" w:rsidRDefault="00483A9F" w:rsidP="00D507BA">
      <w:pPr>
        <w:spacing w:after="0" w:line="240" w:lineRule="auto"/>
        <w:jc w:val="both"/>
        <w:rPr>
          <w:rFonts w:cstheme="minorHAnsi"/>
          <w:color w:val="FF0000"/>
        </w:rPr>
      </w:pPr>
      <w:r w:rsidRPr="00727B8A">
        <w:rPr>
          <w:rFonts w:cstheme="minorHAnsi"/>
          <w:b/>
          <w:color w:val="FF0000"/>
        </w:rPr>
        <w:t>Público</w:t>
      </w:r>
      <w:r w:rsidR="00433A78" w:rsidRPr="00727B8A">
        <w:rPr>
          <w:rFonts w:cstheme="minorHAnsi"/>
          <w:b/>
          <w:color w:val="FF0000"/>
        </w:rPr>
        <w:t xml:space="preserve"> alvo</w:t>
      </w:r>
      <w:r w:rsidRPr="00727B8A">
        <w:rPr>
          <w:rFonts w:cstheme="minorHAnsi"/>
          <w:color w:val="FF0000"/>
        </w:rPr>
        <w:t xml:space="preserve">: médicos </w:t>
      </w:r>
      <w:r w:rsidR="00D507BA" w:rsidRPr="00727B8A">
        <w:rPr>
          <w:rFonts w:cstheme="minorHAnsi"/>
          <w:color w:val="FF0000"/>
        </w:rPr>
        <w:t>e enfermeiros das ESF de Recife-PE</w:t>
      </w:r>
    </w:p>
    <w:p w14:paraId="36633F38" w14:textId="77777777" w:rsidR="00483A9F" w:rsidRPr="00727B8A" w:rsidRDefault="00483A9F" w:rsidP="00D507BA">
      <w:pPr>
        <w:spacing w:after="0" w:line="240" w:lineRule="auto"/>
        <w:jc w:val="both"/>
        <w:rPr>
          <w:rFonts w:cstheme="minorHAnsi"/>
          <w:color w:val="FF0000"/>
        </w:rPr>
      </w:pPr>
      <w:r w:rsidRPr="00727B8A">
        <w:rPr>
          <w:rFonts w:cstheme="minorHAnsi"/>
          <w:b/>
          <w:color w:val="FF0000"/>
        </w:rPr>
        <w:t>Carga horária</w:t>
      </w:r>
      <w:r w:rsidR="00433A78" w:rsidRPr="00727B8A">
        <w:rPr>
          <w:rFonts w:cstheme="minorHAnsi"/>
          <w:b/>
          <w:color w:val="FF0000"/>
        </w:rPr>
        <w:t xml:space="preserve"> total</w:t>
      </w:r>
      <w:r w:rsidRPr="00727B8A">
        <w:rPr>
          <w:rFonts w:cstheme="minorHAnsi"/>
          <w:color w:val="FF0000"/>
        </w:rPr>
        <w:t>: 12 horas-aula</w:t>
      </w:r>
    </w:p>
    <w:p w14:paraId="187D1665" w14:textId="77777777" w:rsidR="00433A78" w:rsidRPr="00727B8A" w:rsidRDefault="00483A9F" w:rsidP="00D507BA">
      <w:pPr>
        <w:spacing w:after="0" w:line="240" w:lineRule="auto"/>
        <w:jc w:val="both"/>
        <w:rPr>
          <w:rFonts w:cstheme="minorHAnsi"/>
          <w:color w:val="FF0000"/>
        </w:rPr>
      </w:pPr>
      <w:r w:rsidRPr="00727B8A">
        <w:rPr>
          <w:rFonts w:cstheme="minorHAnsi"/>
          <w:b/>
          <w:color w:val="FF0000"/>
        </w:rPr>
        <w:t>Investimento</w:t>
      </w:r>
      <w:r w:rsidRPr="00727B8A">
        <w:rPr>
          <w:rFonts w:cstheme="minorHAnsi"/>
          <w:color w:val="FF0000"/>
        </w:rPr>
        <w:t>: o curso é gratuito</w:t>
      </w:r>
    </w:p>
    <w:p w14:paraId="11D0EC5F" w14:textId="77777777" w:rsidR="00483A9F" w:rsidRPr="00D507BA" w:rsidRDefault="00483A9F" w:rsidP="00D507BA">
      <w:pPr>
        <w:spacing w:after="0" w:line="240" w:lineRule="auto"/>
        <w:jc w:val="both"/>
        <w:rPr>
          <w:rFonts w:cstheme="minorHAnsi"/>
        </w:rPr>
      </w:pPr>
    </w:p>
    <w:p w14:paraId="1708BD86" w14:textId="77777777" w:rsidR="000B76C3" w:rsidRPr="00D507BA" w:rsidRDefault="000B76C3" w:rsidP="00D507BA">
      <w:pPr>
        <w:spacing w:after="0" w:line="240" w:lineRule="auto"/>
        <w:jc w:val="both"/>
        <w:rPr>
          <w:rFonts w:cstheme="minorHAnsi"/>
          <w:b/>
        </w:rPr>
      </w:pPr>
    </w:p>
    <w:p w14:paraId="455B7C52" w14:textId="77777777" w:rsidR="00AF1D5F" w:rsidRPr="00D507BA" w:rsidRDefault="00AF1D5F" w:rsidP="00D507BA">
      <w:pPr>
        <w:spacing w:after="0" w:line="240" w:lineRule="auto"/>
        <w:rPr>
          <w:rFonts w:cstheme="minorHAnsi"/>
          <w:b/>
        </w:rPr>
      </w:pPr>
    </w:p>
    <w:p w14:paraId="61BD29EF" w14:textId="77777777" w:rsidR="00431549" w:rsidRPr="00D507BA" w:rsidRDefault="00431549" w:rsidP="00D507BA">
      <w:pPr>
        <w:spacing w:after="0" w:line="240" w:lineRule="auto"/>
        <w:rPr>
          <w:rFonts w:cstheme="minorHAnsi"/>
          <w:b/>
          <w:u w:val="single"/>
        </w:rPr>
      </w:pPr>
      <w:r w:rsidRPr="00D507BA">
        <w:rPr>
          <w:rFonts w:cstheme="minorHAnsi"/>
          <w:b/>
          <w:u w:val="single"/>
        </w:rPr>
        <w:br w:type="page"/>
      </w:r>
    </w:p>
    <w:p w14:paraId="30FE8EFD" w14:textId="77777777" w:rsidR="00F94DCE" w:rsidRPr="00D507BA" w:rsidRDefault="00F94DCE" w:rsidP="00D507BA">
      <w:pPr>
        <w:spacing w:after="0" w:line="240" w:lineRule="auto"/>
        <w:jc w:val="center"/>
        <w:rPr>
          <w:rFonts w:cstheme="minorHAnsi"/>
          <w:b/>
        </w:rPr>
      </w:pPr>
      <w:r w:rsidRPr="00D507BA">
        <w:rPr>
          <w:rFonts w:cstheme="minorHAnsi"/>
          <w:b/>
        </w:rPr>
        <w:lastRenderedPageBreak/>
        <w:t>INSCRIÇÃO</w:t>
      </w:r>
    </w:p>
    <w:p w14:paraId="30C05F98" w14:textId="77777777" w:rsidR="00F94DCE" w:rsidRDefault="00F94DCE" w:rsidP="00D507BA">
      <w:pPr>
        <w:spacing w:after="0" w:line="240" w:lineRule="auto"/>
        <w:jc w:val="both"/>
        <w:rPr>
          <w:rFonts w:cstheme="minorHAnsi"/>
          <w:b/>
        </w:rPr>
      </w:pPr>
    </w:p>
    <w:p w14:paraId="5F202255" w14:textId="77777777" w:rsidR="00A55FBD" w:rsidRPr="00D507BA" w:rsidRDefault="00A55FBD" w:rsidP="00D507BA">
      <w:pPr>
        <w:spacing w:after="0" w:line="240" w:lineRule="auto"/>
        <w:jc w:val="both"/>
        <w:rPr>
          <w:rFonts w:cstheme="minorHAnsi"/>
          <w:b/>
        </w:rPr>
      </w:pPr>
    </w:p>
    <w:p w14:paraId="6ED20818" w14:textId="77777777" w:rsidR="00AF1D5F" w:rsidRPr="00D507BA" w:rsidRDefault="00AF1D5F" w:rsidP="00D507BA">
      <w:pPr>
        <w:spacing w:after="0" w:line="240" w:lineRule="auto"/>
        <w:jc w:val="both"/>
        <w:rPr>
          <w:rFonts w:cstheme="minorHAnsi"/>
          <w:b/>
        </w:rPr>
      </w:pPr>
      <w:r w:rsidRPr="00D507BA">
        <w:rPr>
          <w:rFonts w:cstheme="minorHAnsi"/>
          <w:b/>
        </w:rPr>
        <w:t>Nome Completo: ___________________</w:t>
      </w:r>
      <w:r w:rsidR="00D507BA">
        <w:rPr>
          <w:rFonts w:cstheme="minorHAnsi"/>
          <w:b/>
        </w:rPr>
        <w:t>_______________________________</w:t>
      </w:r>
      <w:r w:rsidRPr="00D507BA">
        <w:rPr>
          <w:rFonts w:cstheme="minorHAnsi"/>
          <w:b/>
        </w:rPr>
        <w:t>____________</w:t>
      </w:r>
    </w:p>
    <w:p w14:paraId="0A8D6C2B" w14:textId="77777777" w:rsidR="00AF1D5F" w:rsidRPr="00D507BA" w:rsidRDefault="00AF1D5F" w:rsidP="00D507BA">
      <w:pPr>
        <w:spacing w:after="0" w:line="240" w:lineRule="auto"/>
        <w:jc w:val="both"/>
        <w:rPr>
          <w:rFonts w:cstheme="minorHAnsi"/>
          <w:b/>
        </w:rPr>
      </w:pPr>
      <w:r w:rsidRPr="00D507BA">
        <w:rPr>
          <w:rFonts w:cstheme="minorHAnsi"/>
          <w:b/>
        </w:rPr>
        <w:t>Idade: ____ anos</w:t>
      </w:r>
      <w:r w:rsidR="00D507BA">
        <w:rPr>
          <w:rFonts w:cstheme="minorHAnsi"/>
          <w:b/>
        </w:rPr>
        <w:tab/>
      </w:r>
      <w:r w:rsidR="00D507BA">
        <w:rPr>
          <w:rFonts w:cstheme="minorHAnsi"/>
          <w:b/>
        </w:rPr>
        <w:tab/>
      </w:r>
      <w:r w:rsidR="00D507BA">
        <w:rPr>
          <w:rFonts w:cstheme="minorHAnsi"/>
          <w:b/>
        </w:rPr>
        <w:tab/>
      </w:r>
      <w:r w:rsidR="00D507BA">
        <w:rPr>
          <w:rFonts w:cstheme="minorHAnsi"/>
          <w:b/>
        </w:rPr>
        <w:tab/>
      </w:r>
      <w:r w:rsidRPr="00D507BA">
        <w:rPr>
          <w:rFonts w:cstheme="minorHAnsi"/>
          <w:b/>
        </w:rPr>
        <w:t xml:space="preserve">Sexo: (  ) Masculino </w:t>
      </w:r>
      <w:r w:rsidR="00D507BA">
        <w:rPr>
          <w:rFonts w:cstheme="minorHAnsi"/>
          <w:b/>
        </w:rPr>
        <w:tab/>
      </w:r>
      <w:r w:rsidR="00D507BA">
        <w:rPr>
          <w:rFonts w:cstheme="minorHAnsi"/>
          <w:b/>
        </w:rPr>
        <w:tab/>
      </w:r>
      <w:r w:rsidRPr="00D507BA">
        <w:rPr>
          <w:rFonts w:cstheme="minorHAnsi"/>
          <w:b/>
        </w:rPr>
        <w:t>(  ) Feminino</w:t>
      </w:r>
    </w:p>
    <w:p w14:paraId="6E7B7360" w14:textId="77777777" w:rsidR="00AF1D5F" w:rsidRPr="00D507BA" w:rsidRDefault="00AF1D5F" w:rsidP="00D507BA">
      <w:pPr>
        <w:spacing w:after="0" w:line="240" w:lineRule="auto"/>
        <w:jc w:val="both"/>
        <w:rPr>
          <w:rFonts w:cstheme="minorHAnsi"/>
          <w:b/>
        </w:rPr>
      </w:pPr>
      <w:r w:rsidRPr="00D507BA">
        <w:rPr>
          <w:rFonts w:cstheme="minorHAnsi"/>
          <w:b/>
        </w:rPr>
        <w:t>CPF: _____________________</w:t>
      </w:r>
    </w:p>
    <w:p w14:paraId="11062E34" w14:textId="77777777" w:rsidR="00D507BA" w:rsidRPr="00D507BA" w:rsidRDefault="00D507BA" w:rsidP="00D507BA">
      <w:pPr>
        <w:spacing w:after="0" w:line="240" w:lineRule="auto"/>
        <w:jc w:val="both"/>
        <w:rPr>
          <w:rFonts w:cstheme="minorHAnsi"/>
          <w:b/>
        </w:rPr>
      </w:pPr>
      <w:r w:rsidRPr="00A55FBD">
        <w:rPr>
          <w:rFonts w:cstheme="minorHAnsi"/>
          <w:b/>
        </w:rPr>
        <w:t>Local de Trabalho: _____________________________________</w:t>
      </w:r>
    </w:p>
    <w:p w14:paraId="35272BFA" w14:textId="77777777" w:rsidR="00D507BA" w:rsidRPr="00D507BA" w:rsidRDefault="00D507BA" w:rsidP="00D507BA">
      <w:pPr>
        <w:spacing w:after="0" w:line="240" w:lineRule="auto"/>
        <w:jc w:val="both"/>
        <w:rPr>
          <w:rFonts w:cstheme="minorHAnsi"/>
          <w:b/>
        </w:rPr>
      </w:pPr>
    </w:p>
    <w:p w14:paraId="3ACEDA4E" w14:textId="77777777" w:rsidR="00AF1D5F" w:rsidRPr="00D507BA" w:rsidRDefault="00AF1D5F" w:rsidP="00D507BA">
      <w:pPr>
        <w:spacing w:after="0" w:line="240" w:lineRule="auto"/>
        <w:jc w:val="both"/>
        <w:rPr>
          <w:rFonts w:cstheme="minorHAnsi"/>
          <w:b/>
        </w:rPr>
      </w:pPr>
      <w:r w:rsidRPr="00D507BA">
        <w:rPr>
          <w:rFonts w:cstheme="minorHAnsi"/>
          <w:b/>
        </w:rPr>
        <w:t xml:space="preserve">Formação: </w:t>
      </w:r>
      <w:r w:rsidR="00D507BA">
        <w:rPr>
          <w:rFonts w:cstheme="minorHAnsi"/>
          <w:b/>
        </w:rPr>
        <w:tab/>
      </w:r>
      <w:r w:rsidRPr="00D507BA">
        <w:rPr>
          <w:rFonts w:cstheme="minorHAnsi"/>
          <w:b/>
        </w:rPr>
        <w:t xml:space="preserve">(  ) Enfermagem </w:t>
      </w:r>
      <w:r w:rsidR="00D507BA">
        <w:rPr>
          <w:rFonts w:cstheme="minorHAnsi"/>
          <w:b/>
        </w:rPr>
        <w:tab/>
      </w:r>
      <w:r w:rsidRPr="00D507BA">
        <w:rPr>
          <w:rFonts w:cstheme="minorHAnsi"/>
          <w:b/>
        </w:rPr>
        <w:t xml:space="preserve">  (  ) Medicina </w:t>
      </w:r>
      <w:r w:rsidR="00D507BA">
        <w:rPr>
          <w:rFonts w:cstheme="minorHAnsi"/>
          <w:b/>
        </w:rPr>
        <w:tab/>
      </w:r>
      <w:r w:rsidR="00D507BA">
        <w:rPr>
          <w:rFonts w:cstheme="minorHAnsi"/>
          <w:b/>
        </w:rPr>
        <w:tab/>
      </w:r>
      <w:r w:rsidR="00F94DCE" w:rsidRPr="00D507BA">
        <w:rPr>
          <w:rFonts w:cstheme="minorHAnsi"/>
          <w:b/>
        </w:rPr>
        <w:t xml:space="preserve"> (  ) Outros. Qual? _________</w:t>
      </w:r>
      <w:r w:rsidR="00D507BA">
        <w:rPr>
          <w:rFonts w:cstheme="minorHAnsi"/>
          <w:b/>
        </w:rPr>
        <w:t>___</w:t>
      </w:r>
      <w:r w:rsidR="00F94DCE" w:rsidRPr="00D507BA">
        <w:rPr>
          <w:rFonts w:cstheme="minorHAnsi"/>
          <w:b/>
        </w:rPr>
        <w:t>__</w:t>
      </w:r>
    </w:p>
    <w:p w14:paraId="2C99BCED" w14:textId="77777777" w:rsidR="00D507BA" w:rsidRDefault="00D507BA" w:rsidP="00D507BA">
      <w:pPr>
        <w:spacing w:after="0" w:line="240" w:lineRule="auto"/>
        <w:jc w:val="both"/>
        <w:rPr>
          <w:rFonts w:cstheme="minorHAnsi"/>
          <w:b/>
        </w:rPr>
      </w:pPr>
    </w:p>
    <w:p w14:paraId="20F19ABA" w14:textId="77777777" w:rsidR="00C73A1A" w:rsidRPr="00D507BA" w:rsidRDefault="00AF1D5F" w:rsidP="00D507BA">
      <w:pPr>
        <w:spacing w:after="0" w:line="240" w:lineRule="auto"/>
        <w:jc w:val="both"/>
        <w:rPr>
          <w:rFonts w:cstheme="minorHAnsi"/>
          <w:b/>
        </w:rPr>
      </w:pPr>
      <w:r w:rsidRPr="00D507BA">
        <w:rPr>
          <w:rFonts w:cstheme="minorHAnsi"/>
          <w:b/>
        </w:rPr>
        <w:t xml:space="preserve">Maior Titulação: </w:t>
      </w:r>
    </w:p>
    <w:p w14:paraId="6FC9A81C" w14:textId="77777777" w:rsidR="00C73A1A" w:rsidRPr="00D507BA" w:rsidRDefault="00AF1D5F" w:rsidP="00D507BA">
      <w:pPr>
        <w:spacing w:after="0" w:line="240" w:lineRule="auto"/>
        <w:jc w:val="both"/>
        <w:rPr>
          <w:rFonts w:cstheme="minorHAnsi"/>
          <w:b/>
        </w:rPr>
      </w:pPr>
      <w:r w:rsidRPr="00D507BA">
        <w:rPr>
          <w:rFonts w:cstheme="minorHAnsi"/>
          <w:b/>
        </w:rPr>
        <w:t xml:space="preserve">(  ) Graduação </w:t>
      </w:r>
    </w:p>
    <w:p w14:paraId="26433282" w14:textId="77777777" w:rsidR="00AF1D5F" w:rsidRPr="00D507BA" w:rsidRDefault="00AF1D5F" w:rsidP="00D507BA">
      <w:pPr>
        <w:numPr>
          <w:ins w:id="0" w:author="Rosalie Belian" w:date="2016-11-09T09:40:00Z"/>
        </w:numPr>
        <w:spacing w:after="0" w:line="240" w:lineRule="auto"/>
        <w:jc w:val="both"/>
        <w:rPr>
          <w:rFonts w:cstheme="minorHAnsi"/>
          <w:b/>
        </w:rPr>
      </w:pPr>
      <w:r w:rsidRPr="00D507BA">
        <w:rPr>
          <w:rFonts w:cstheme="minorHAnsi"/>
          <w:b/>
        </w:rPr>
        <w:t xml:space="preserve">(  ) Especialização. Qual?________   </w:t>
      </w:r>
    </w:p>
    <w:p w14:paraId="7AF57446" w14:textId="77777777" w:rsidR="00C73A1A" w:rsidRPr="00D507BA" w:rsidRDefault="00AF1D5F" w:rsidP="00D507BA">
      <w:pPr>
        <w:spacing w:after="0" w:line="240" w:lineRule="auto"/>
        <w:jc w:val="both"/>
        <w:rPr>
          <w:rFonts w:cstheme="minorHAnsi"/>
          <w:b/>
        </w:rPr>
      </w:pPr>
      <w:r w:rsidRPr="00D507BA">
        <w:rPr>
          <w:rFonts w:cstheme="minorHAnsi"/>
          <w:b/>
        </w:rPr>
        <w:t xml:space="preserve">(  ) Mestrado. Área?__________   </w:t>
      </w:r>
    </w:p>
    <w:p w14:paraId="357A9379" w14:textId="77777777" w:rsidR="00AF1D5F" w:rsidRPr="00D507BA" w:rsidRDefault="00AF1D5F" w:rsidP="00D507BA">
      <w:pPr>
        <w:numPr>
          <w:ins w:id="1" w:author="Rosalie Belian" w:date="2016-11-09T09:40:00Z"/>
        </w:numPr>
        <w:spacing w:after="0" w:line="240" w:lineRule="auto"/>
        <w:jc w:val="both"/>
        <w:rPr>
          <w:rFonts w:cstheme="minorHAnsi"/>
          <w:b/>
        </w:rPr>
      </w:pPr>
      <w:r w:rsidRPr="00D507BA">
        <w:rPr>
          <w:rFonts w:cstheme="minorHAnsi"/>
          <w:b/>
        </w:rPr>
        <w:t>(  ) Doutorado. Área?_________</w:t>
      </w:r>
    </w:p>
    <w:p w14:paraId="3A784E1E" w14:textId="77777777" w:rsidR="00AF1D5F" w:rsidRPr="00D507BA" w:rsidRDefault="00AF1D5F" w:rsidP="00D507BA">
      <w:pPr>
        <w:spacing w:after="0" w:line="240" w:lineRule="auto"/>
        <w:jc w:val="both"/>
        <w:rPr>
          <w:rFonts w:cstheme="minorHAnsi"/>
          <w:b/>
        </w:rPr>
      </w:pPr>
      <w:r w:rsidRPr="00D507BA">
        <w:rPr>
          <w:rFonts w:cstheme="minorHAnsi"/>
          <w:b/>
        </w:rPr>
        <w:t>(  ) Pós-doutorado. Área?_________</w:t>
      </w:r>
    </w:p>
    <w:p w14:paraId="3459A17A" w14:textId="77777777" w:rsidR="00AF1D5F" w:rsidRPr="00D507BA" w:rsidRDefault="00AF1D5F" w:rsidP="00D507BA">
      <w:pPr>
        <w:spacing w:after="0" w:line="240" w:lineRule="auto"/>
        <w:jc w:val="both"/>
        <w:rPr>
          <w:rFonts w:cstheme="minorHAnsi"/>
          <w:b/>
        </w:rPr>
      </w:pPr>
    </w:p>
    <w:p w14:paraId="6D949138" w14:textId="77777777" w:rsidR="00AF1D5F" w:rsidRPr="00D507BA" w:rsidRDefault="00AF1D5F" w:rsidP="00D507BA">
      <w:pPr>
        <w:spacing w:after="0" w:line="240" w:lineRule="auto"/>
        <w:jc w:val="both"/>
        <w:rPr>
          <w:rFonts w:cstheme="minorHAnsi"/>
          <w:b/>
        </w:rPr>
      </w:pPr>
    </w:p>
    <w:p w14:paraId="7794119E" w14:textId="77777777" w:rsidR="00AF1D5F" w:rsidRPr="00D507BA" w:rsidRDefault="00AF1D5F" w:rsidP="00D507BA">
      <w:pPr>
        <w:spacing w:after="0" w:line="240" w:lineRule="auto"/>
        <w:jc w:val="both"/>
        <w:rPr>
          <w:rFonts w:cstheme="minorHAnsi"/>
          <w:b/>
        </w:rPr>
      </w:pPr>
      <w:r w:rsidRPr="00D507BA">
        <w:rPr>
          <w:rFonts w:cstheme="minorHAnsi"/>
          <w:b/>
        </w:rPr>
        <w:t>Você realiza consultas de puericultura?</w:t>
      </w:r>
      <w:r w:rsidR="00D507BA">
        <w:rPr>
          <w:rFonts w:cstheme="minorHAnsi"/>
          <w:b/>
        </w:rPr>
        <w:tab/>
      </w:r>
      <w:r w:rsidRPr="00D507BA">
        <w:rPr>
          <w:rFonts w:cstheme="minorHAnsi"/>
          <w:b/>
        </w:rPr>
        <w:t xml:space="preserve">(  ) Sim </w:t>
      </w:r>
      <w:r w:rsidR="00D507BA">
        <w:rPr>
          <w:rFonts w:cstheme="minorHAnsi"/>
          <w:b/>
        </w:rPr>
        <w:tab/>
      </w:r>
      <w:r w:rsidRPr="00D507BA">
        <w:rPr>
          <w:rFonts w:cstheme="minorHAnsi"/>
          <w:b/>
        </w:rPr>
        <w:t>(  ) Não</w:t>
      </w:r>
    </w:p>
    <w:p w14:paraId="0674D968" w14:textId="77777777" w:rsidR="00AF1D5F" w:rsidRPr="00D507BA" w:rsidRDefault="00AF1D5F" w:rsidP="00D507BA">
      <w:pPr>
        <w:spacing w:after="0" w:line="240" w:lineRule="auto"/>
        <w:jc w:val="both"/>
        <w:rPr>
          <w:rFonts w:cstheme="minorHAnsi"/>
          <w:b/>
        </w:rPr>
      </w:pPr>
      <w:r w:rsidRPr="00D507BA">
        <w:rPr>
          <w:rFonts w:cstheme="minorHAnsi"/>
          <w:b/>
        </w:rPr>
        <w:t xml:space="preserve">Você utiliza a </w:t>
      </w:r>
      <w:r w:rsidR="00D507BA">
        <w:rPr>
          <w:rFonts w:cstheme="minorHAnsi"/>
          <w:b/>
        </w:rPr>
        <w:t xml:space="preserve">CSC </w:t>
      </w:r>
      <w:r w:rsidR="0038370A" w:rsidRPr="00D507BA">
        <w:rPr>
          <w:rFonts w:cstheme="minorHAnsi"/>
          <w:b/>
        </w:rPr>
        <w:t>nos seus atendimentos</w:t>
      </w:r>
      <w:r w:rsidRPr="00D507BA">
        <w:rPr>
          <w:rFonts w:cstheme="minorHAnsi"/>
          <w:b/>
        </w:rPr>
        <w:t>?</w:t>
      </w:r>
      <w:r w:rsidR="00D507BA">
        <w:rPr>
          <w:rFonts w:cstheme="minorHAnsi"/>
          <w:b/>
        </w:rPr>
        <w:tab/>
      </w:r>
      <w:r w:rsidRPr="00D507BA">
        <w:rPr>
          <w:rFonts w:cstheme="minorHAnsi"/>
          <w:b/>
        </w:rPr>
        <w:t xml:space="preserve">(  ) Sim </w:t>
      </w:r>
      <w:r w:rsidR="00D507BA">
        <w:rPr>
          <w:rFonts w:cstheme="minorHAnsi"/>
          <w:b/>
        </w:rPr>
        <w:tab/>
      </w:r>
      <w:r w:rsidRPr="00D507BA">
        <w:rPr>
          <w:rFonts w:cstheme="minorHAnsi"/>
          <w:b/>
        </w:rPr>
        <w:t>() Não</w:t>
      </w:r>
    </w:p>
    <w:p w14:paraId="4BC519C3" w14:textId="77777777" w:rsidR="00D57429" w:rsidRPr="00D507BA" w:rsidRDefault="00D57429" w:rsidP="00D507BA">
      <w:pPr>
        <w:spacing w:after="0" w:line="240" w:lineRule="auto"/>
        <w:jc w:val="both"/>
        <w:rPr>
          <w:rFonts w:cstheme="minorHAnsi"/>
          <w:b/>
        </w:rPr>
      </w:pPr>
    </w:p>
    <w:p w14:paraId="637A2368" w14:textId="77777777" w:rsidR="00AF1D5F" w:rsidRPr="00D507BA" w:rsidRDefault="00363D3D" w:rsidP="00D507BA">
      <w:pPr>
        <w:spacing w:after="0" w:line="240" w:lineRule="auto"/>
        <w:jc w:val="both"/>
        <w:rPr>
          <w:rFonts w:cstheme="minorHAnsi"/>
          <w:b/>
          <w:u w:val="single"/>
        </w:rPr>
      </w:pPr>
      <w:r w:rsidRPr="00D507BA">
        <w:rPr>
          <w:rFonts w:cstheme="minorHAnsi"/>
          <w:b/>
          <w:u w:val="single"/>
        </w:rPr>
        <w:t>CADASTRAR SENHA DE ACESSO</w:t>
      </w:r>
    </w:p>
    <w:p w14:paraId="5FAD3741" w14:textId="77777777" w:rsidR="00363D3D" w:rsidRPr="00D507BA" w:rsidRDefault="00363D3D" w:rsidP="00D507BA">
      <w:pPr>
        <w:spacing w:after="0" w:line="240" w:lineRule="auto"/>
        <w:rPr>
          <w:rFonts w:cstheme="minorHAnsi"/>
          <w:b/>
        </w:rPr>
      </w:pPr>
      <w:r w:rsidRPr="00D507BA">
        <w:rPr>
          <w:rFonts w:cstheme="minorHAnsi"/>
          <w:b/>
        </w:rPr>
        <w:t>Nome de Usuário: ____________________________</w:t>
      </w:r>
    </w:p>
    <w:p w14:paraId="132D96BA" w14:textId="77777777" w:rsidR="00363D3D" w:rsidRPr="00D507BA" w:rsidRDefault="00363D3D" w:rsidP="00D507BA">
      <w:pPr>
        <w:spacing w:after="0" w:line="240" w:lineRule="auto"/>
        <w:rPr>
          <w:rFonts w:cstheme="minorHAnsi"/>
          <w:b/>
        </w:rPr>
      </w:pPr>
      <w:r w:rsidRPr="00D507BA">
        <w:rPr>
          <w:rFonts w:cstheme="minorHAnsi"/>
          <w:b/>
        </w:rPr>
        <w:t>Email: _____________________________________</w:t>
      </w:r>
    </w:p>
    <w:p w14:paraId="56FC1671" w14:textId="77777777" w:rsidR="00363D3D" w:rsidRPr="00D507BA" w:rsidRDefault="00363D3D" w:rsidP="00D507BA">
      <w:pPr>
        <w:spacing w:after="0" w:line="240" w:lineRule="auto"/>
        <w:rPr>
          <w:rFonts w:cstheme="minorHAnsi"/>
          <w:b/>
        </w:rPr>
      </w:pPr>
      <w:r w:rsidRPr="00D507BA">
        <w:rPr>
          <w:rFonts w:cstheme="minorHAnsi"/>
          <w:b/>
        </w:rPr>
        <w:t>Senha: ____________________________________</w:t>
      </w:r>
    </w:p>
    <w:p w14:paraId="1FF5C1B9" w14:textId="77777777" w:rsidR="00AF1D5F" w:rsidRPr="00D507BA" w:rsidRDefault="00363D3D" w:rsidP="00D507BA">
      <w:pPr>
        <w:spacing w:after="0" w:line="240" w:lineRule="auto"/>
        <w:rPr>
          <w:rFonts w:cstheme="minorHAnsi"/>
          <w:b/>
        </w:rPr>
      </w:pPr>
      <w:r w:rsidRPr="00D507BA">
        <w:rPr>
          <w:rFonts w:cstheme="minorHAnsi"/>
          <w:b/>
        </w:rPr>
        <w:t>Confirmação de Senha: _______________________</w:t>
      </w:r>
      <w:r w:rsidR="00AF1D5F" w:rsidRPr="00D507BA">
        <w:rPr>
          <w:rFonts w:cstheme="minorHAnsi"/>
          <w:b/>
        </w:rPr>
        <w:br w:type="page"/>
      </w:r>
    </w:p>
    <w:p w14:paraId="3215936D" w14:textId="77777777" w:rsidR="00971B9D" w:rsidRPr="00D507BA" w:rsidRDefault="00CF5C86" w:rsidP="00D507BA">
      <w:pPr>
        <w:spacing w:after="0" w:line="240" w:lineRule="auto"/>
        <w:jc w:val="center"/>
        <w:rPr>
          <w:rFonts w:cstheme="minorHAnsi"/>
          <w:b/>
          <w:strike/>
        </w:rPr>
      </w:pPr>
      <w:commentRangeStart w:id="2"/>
      <w:r w:rsidRPr="00CF5C86">
        <w:rPr>
          <w:rFonts w:cstheme="minorHAnsi"/>
          <w:b/>
          <w:highlight w:val="magenta"/>
        </w:rPr>
        <w:lastRenderedPageBreak/>
        <w:t>APRESENTAÇÃO</w:t>
      </w:r>
      <w:r w:rsidR="00971B9D" w:rsidRPr="00D507BA">
        <w:rPr>
          <w:rFonts w:cstheme="minorHAnsi"/>
          <w:b/>
          <w:strike/>
        </w:rPr>
        <w:t>GUIA DO ALUNO</w:t>
      </w:r>
      <w:commentRangeEnd w:id="2"/>
      <w:r w:rsidR="00061D15">
        <w:rPr>
          <w:rStyle w:val="Refdecomentrio"/>
        </w:rPr>
        <w:commentReference w:id="2"/>
      </w:r>
    </w:p>
    <w:p w14:paraId="00C57F70" w14:textId="77777777" w:rsidR="00971B9D" w:rsidRPr="00D507BA" w:rsidRDefault="00971B9D" w:rsidP="00D507BA">
      <w:pPr>
        <w:spacing w:after="0" w:line="240" w:lineRule="auto"/>
        <w:jc w:val="center"/>
        <w:rPr>
          <w:rFonts w:cstheme="minorHAnsi"/>
        </w:rPr>
      </w:pPr>
    </w:p>
    <w:p w14:paraId="33B6A010" w14:textId="77777777" w:rsidR="00971B9D" w:rsidRPr="00D507BA" w:rsidRDefault="00874178" w:rsidP="00D507BA">
      <w:pPr>
        <w:spacing w:after="0" w:line="240" w:lineRule="auto"/>
        <w:rPr>
          <w:rFonts w:cstheme="minorHAnsi"/>
        </w:rPr>
      </w:pPr>
      <w:r w:rsidRPr="00D507BA">
        <w:rPr>
          <w:rFonts w:cstheme="minorHAnsi"/>
          <w:b/>
        </w:rPr>
        <w:t>Proposta</w:t>
      </w:r>
    </w:p>
    <w:p w14:paraId="00275E62" w14:textId="1D6B5A47" w:rsidR="00D57429" w:rsidRPr="00D507BA" w:rsidRDefault="00971B9D" w:rsidP="00D507BA">
      <w:pPr>
        <w:spacing w:after="0" w:line="240" w:lineRule="auto"/>
        <w:jc w:val="both"/>
        <w:rPr>
          <w:rFonts w:cstheme="minorHAnsi"/>
        </w:rPr>
      </w:pPr>
      <w:r w:rsidRPr="00D507BA">
        <w:rPr>
          <w:rFonts w:cstheme="minorHAnsi"/>
        </w:rPr>
        <w:t xml:space="preserve">Promover curso de </w:t>
      </w:r>
      <w:r w:rsidR="00C73A1A" w:rsidRPr="00D507BA">
        <w:rPr>
          <w:rFonts w:cstheme="minorHAnsi"/>
        </w:rPr>
        <w:t>a</w:t>
      </w:r>
      <w:r w:rsidRPr="00D507BA">
        <w:rPr>
          <w:rFonts w:cstheme="minorHAnsi"/>
        </w:rPr>
        <w:t>tualização sobre a C</w:t>
      </w:r>
      <w:r w:rsidR="00D507BA">
        <w:rPr>
          <w:rFonts w:cstheme="minorHAnsi"/>
        </w:rPr>
        <w:t>SC</w:t>
      </w:r>
      <w:r w:rsidR="00CF5C86">
        <w:rPr>
          <w:rFonts w:cstheme="minorHAnsi"/>
        </w:rPr>
        <w:t>,</w:t>
      </w:r>
      <w:r w:rsidR="00611287">
        <w:rPr>
          <w:rFonts w:cstheme="minorHAnsi"/>
        </w:rPr>
        <w:t xml:space="preserve"> </w:t>
      </w:r>
      <w:r w:rsidR="002B057F" w:rsidRPr="00D507BA">
        <w:rPr>
          <w:rFonts w:cstheme="minorHAnsi"/>
        </w:rPr>
        <w:t>visando o</w:t>
      </w:r>
      <w:r w:rsidR="00611287">
        <w:rPr>
          <w:rFonts w:cstheme="minorHAnsi"/>
        </w:rPr>
        <w:t xml:space="preserve"> </w:t>
      </w:r>
      <w:r w:rsidR="00B65F9F" w:rsidRPr="00D507BA">
        <w:rPr>
          <w:rFonts w:cstheme="minorHAnsi"/>
        </w:rPr>
        <w:t>desenvolvimento</w:t>
      </w:r>
      <w:r w:rsidR="00C73A1A" w:rsidRPr="00D507BA">
        <w:rPr>
          <w:rFonts w:cstheme="minorHAnsi"/>
        </w:rPr>
        <w:t xml:space="preserve"> de</w:t>
      </w:r>
      <w:r w:rsidRPr="00D507BA">
        <w:rPr>
          <w:rFonts w:cstheme="minorHAnsi"/>
        </w:rPr>
        <w:t xml:space="preserve"> habilidades e competências para o </w:t>
      </w:r>
      <w:r w:rsidR="00CF5C86">
        <w:rPr>
          <w:rFonts w:cstheme="minorHAnsi"/>
        </w:rPr>
        <w:t xml:space="preserve">seu </w:t>
      </w:r>
      <w:r w:rsidRPr="00D507BA">
        <w:rPr>
          <w:rFonts w:cstheme="minorHAnsi"/>
        </w:rPr>
        <w:t>uso</w:t>
      </w:r>
      <w:r w:rsidR="00CF5C86">
        <w:rPr>
          <w:rFonts w:cstheme="minorHAnsi"/>
        </w:rPr>
        <w:t>,</w:t>
      </w:r>
      <w:r w:rsidRPr="00D507BA">
        <w:rPr>
          <w:rFonts w:cstheme="minorHAnsi"/>
        </w:rPr>
        <w:t xml:space="preserve"> no cuidado à criança </w:t>
      </w:r>
      <w:r w:rsidR="00CF5C86">
        <w:rPr>
          <w:rFonts w:cstheme="minorHAnsi"/>
        </w:rPr>
        <w:t xml:space="preserve">participante do </w:t>
      </w:r>
      <w:r w:rsidRPr="00D507BA">
        <w:rPr>
          <w:rFonts w:cstheme="minorHAnsi"/>
        </w:rPr>
        <w:t>programa de puericultura da atenção básica.</w:t>
      </w:r>
    </w:p>
    <w:p w14:paraId="015C890B" w14:textId="77777777" w:rsidR="00B65F9F" w:rsidRPr="00D507BA" w:rsidRDefault="00B65F9F" w:rsidP="00D507BA">
      <w:pPr>
        <w:spacing w:after="0" w:line="240" w:lineRule="auto"/>
        <w:rPr>
          <w:rFonts w:cstheme="minorHAnsi"/>
          <w:b/>
        </w:rPr>
      </w:pPr>
    </w:p>
    <w:p w14:paraId="56022601" w14:textId="77777777" w:rsidR="00971B9D" w:rsidRPr="00D507BA" w:rsidRDefault="00874178" w:rsidP="00D507BA">
      <w:pPr>
        <w:spacing w:after="0" w:line="240" w:lineRule="auto"/>
        <w:rPr>
          <w:rFonts w:cstheme="minorHAnsi"/>
        </w:rPr>
      </w:pPr>
      <w:r w:rsidRPr="00D507BA">
        <w:rPr>
          <w:rFonts w:cstheme="minorHAnsi"/>
          <w:b/>
        </w:rPr>
        <w:t>Metodologia</w:t>
      </w:r>
    </w:p>
    <w:p w14:paraId="2B78CB02" w14:textId="6E22A09A" w:rsidR="00D57429" w:rsidRPr="00D507BA" w:rsidRDefault="00C73A1A" w:rsidP="00D507BA">
      <w:pPr>
        <w:spacing w:after="0" w:line="240" w:lineRule="auto"/>
        <w:jc w:val="both"/>
        <w:rPr>
          <w:rFonts w:cstheme="minorHAnsi"/>
        </w:rPr>
      </w:pPr>
      <w:r w:rsidRPr="00D507BA">
        <w:rPr>
          <w:rFonts w:cstheme="minorHAnsi"/>
        </w:rPr>
        <w:t xml:space="preserve">O curso é apresentado em modalidade à distância em formato de autoinstrução. </w:t>
      </w:r>
      <w:r w:rsidR="00170210" w:rsidRPr="00D507BA">
        <w:rPr>
          <w:rFonts w:cstheme="minorHAnsi"/>
        </w:rPr>
        <w:t>A metodologia é problematizadora, sendo</w:t>
      </w:r>
      <w:r w:rsidR="00611287">
        <w:rPr>
          <w:rFonts w:cstheme="minorHAnsi"/>
        </w:rPr>
        <w:t xml:space="preserve"> </w:t>
      </w:r>
      <w:r w:rsidR="00170210" w:rsidRPr="00D507BA">
        <w:rPr>
          <w:rFonts w:cstheme="minorHAnsi"/>
        </w:rPr>
        <w:t xml:space="preserve">apresentadas </w:t>
      </w:r>
      <w:r w:rsidR="00971B9D" w:rsidRPr="00D507BA">
        <w:rPr>
          <w:rFonts w:cstheme="minorHAnsi"/>
        </w:rPr>
        <w:t>situações clínicas</w:t>
      </w:r>
      <w:r w:rsidR="00170210" w:rsidRPr="00D507BA">
        <w:rPr>
          <w:rFonts w:cstheme="minorHAnsi"/>
        </w:rPr>
        <w:t xml:space="preserve"> distintas</w:t>
      </w:r>
      <w:r w:rsidR="00611287">
        <w:rPr>
          <w:rFonts w:cstheme="minorHAnsi"/>
        </w:rPr>
        <w:t xml:space="preserve"> </w:t>
      </w:r>
      <w:r w:rsidR="00CF5C86">
        <w:rPr>
          <w:rFonts w:cstheme="minorHAnsi"/>
        </w:rPr>
        <w:t>que conduzem</w:t>
      </w:r>
      <w:r w:rsidR="00170210" w:rsidRPr="00D507BA">
        <w:rPr>
          <w:rFonts w:cstheme="minorHAnsi"/>
        </w:rPr>
        <w:t xml:space="preserve"> os </w:t>
      </w:r>
      <w:r w:rsidR="00CF5C86">
        <w:rPr>
          <w:rFonts w:cstheme="minorHAnsi"/>
        </w:rPr>
        <w:t>participantes</w:t>
      </w:r>
      <w:r w:rsidR="00170210" w:rsidRPr="00D507BA">
        <w:rPr>
          <w:rFonts w:cstheme="minorHAnsi"/>
        </w:rPr>
        <w:t xml:space="preserve"> à simulação prática de uso e preenchimento </w:t>
      </w:r>
      <w:r w:rsidR="00971B9D" w:rsidRPr="00D507BA">
        <w:rPr>
          <w:rFonts w:cstheme="minorHAnsi"/>
        </w:rPr>
        <w:t xml:space="preserve">da </w:t>
      </w:r>
      <w:r w:rsidR="00CF5C86">
        <w:rPr>
          <w:rFonts w:cstheme="minorHAnsi"/>
        </w:rPr>
        <w:t>CSC</w:t>
      </w:r>
      <w:r w:rsidR="00971B9D" w:rsidRPr="00D507BA">
        <w:rPr>
          <w:rFonts w:cstheme="minorHAnsi"/>
        </w:rPr>
        <w:t xml:space="preserve"> nas consultas de puericultura. </w:t>
      </w:r>
    </w:p>
    <w:p w14:paraId="5410C99E" w14:textId="77777777" w:rsidR="00D57429" w:rsidRPr="00D507BA" w:rsidRDefault="00971B9D" w:rsidP="00D507BA">
      <w:pPr>
        <w:spacing w:after="0" w:line="240" w:lineRule="auto"/>
        <w:jc w:val="both"/>
        <w:rPr>
          <w:rFonts w:cstheme="minorHAnsi"/>
        </w:rPr>
      </w:pPr>
      <w:r w:rsidRPr="00D507BA">
        <w:rPr>
          <w:rFonts w:cstheme="minorHAnsi"/>
        </w:rPr>
        <w:t>Entre os conteúdos da ferramenta educativa</w:t>
      </w:r>
      <w:r w:rsidR="00CF5C86">
        <w:rPr>
          <w:rFonts w:cstheme="minorHAnsi"/>
        </w:rPr>
        <w:t>,</w:t>
      </w:r>
      <w:r w:rsidRPr="00D507BA">
        <w:rPr>
          <w:rFonts w:cstheme="minorHAnsi"/>
        </w:rPr>
        <w:t xml:space="preserve"> estão disponibilizadas as publicações do Ministério da Saúde que se referem à saúde da criança e puericultura, além de outros materiais </w:t>
      </w:r>
      <w:r w:rsidR="00170210" w:rsidRPr="00D507BA">
        <w:rPr>
          <w:rFonts w:cstheme="minorHAnsi"/>
        </w:rPr>
        <w:t xml:space="preserve">de apoio </w:t>
      </w:r>
      <w:r w:rsidRPr="00D507BA">
        <w:rPr>
          <w:rFonts w:cstheme="minorHAnsi"/>
        </w:rPr>
        <w:t xml:space="preserve">pertinentes ao tema. </w:t>
      </w:r>
    </w:p>
    <w:p w14:paraId="23138D97" w14:textId="77777777" w:rsidR="00971B9D" w:rsidRPr="00D507BA" w:rsidRDefault="00971B9D" w:rsidP="00D507BA">
      <w:pPr>
        <w:spacing w:after="0" w:line="240" w:lineRule="auto"/>
        <w:rPr>
          <w:rFonts w:cstheme="minorHAnsi"/>
        </w:rPr>
      </w:pPr>
    </w:p>
    <w:p w14:paraId="402B8F81" w14:textId="77777777" w:rsidR="00971B9D" w:rsidRPr="00D507BA" w:rsidRDefault="00971B9D" w:rsidP="00D507BA">
      <w:pPr>
        <w:spacing w:after="0" w:line="240" w:lineRule="auto"/>
        <w:rPr>
          <w:rFonts w:cstheme="minorHAnsi"/>
          <w:b/>
        </w:rPr>
      </w:pPr>
      <w:r w:rsidRPr="00D507BA">
        <w:rPr>
          <w:rFonts w:cstheme="minorHAnsi"/>
          <w:b/>
        </w:rPr>
        <w:t>Competência</w:t>
      </w:r>
      <w:r w:rsidR="00874178" w:rsidRPr="00D507BA">
        <w:rPr>
          <w:rFonts w:cstheme="minorHAnsi"/>
          <w:b/>
        </w:rPr>
        <w:t>s e habilidades que desenvolve</w:t>
      </w:r>
    </w:p>
    <w:p w14:paraId="622D23CC" w14:textId="77777777" w:rsidR="00D57429" w:rsidRPr="00D507BA" w:rsidRDefault="00971B9D" w:rsidP="00D507BA">
      <w:pPr>
        <w:spacing w:after="0" w:line="240" w:lineRule="auto"/>
        <w:jc w:val="both"/>
        <w:rPr>
          <w:rFonts w:cstheme="minorHAnsi"/>
        </w:rPr>
      </w:pPr>
      <w:r w:rsidRPr="00D507BA">
        <w:rPr>
          <w:rFonts w:cstheme="minorHAnsi"/>
        </w:rPr>
        <w:t xml:space="preserve">Competências e habilidades técnicas essenciais </w:t>
      </w:r>
      <w:r w:rsidR="00CF5C86">
        <w:rPr>
          <w:rFonts w:cstheme="minorHAnsi"/>
        </w:rPr>
        <w:t>à pr</w:t>
      </w:r>
      <w:r w:rsidRPr="00D507BA">
        <w:rPr>
          <w:rFonts w:cstheme="minorHAnsi"/>
        </w:rPr>
        <w:t>ática profiss</w:t>
      </w:r>
      <w:r w:rsidR="00CF5C86">
        <w:rPr>
          <w:rFonts w:cstheme="minorHAnsi"/>
        </w:rPr>
        <w:t>ional na atenção básica.</w:t>
      </w:r>
    </w:p>
    <w:p w14:paraId="78C34470" w14:textId="77777777" w:rsidR="00CF5C86" w:rsidRDefault="00CF5C86" w:rsidP="00D507BA">
      <w:pPr>
        <w:spacing w:after="0" w:line="240" w:lineRule="auto"/>
        <w:rPr>
          <w:rFonts w:cstheme="minorHAnsi"/>
          <w:b/>
        </w:rPr>
      </w:pPr>
    </w:p>
    <w:p w14:paraId="76257C23" w14:textId="77777777" w:rsidR="00971B9D" w:rsidRPr="00D507BA" w:rsidRDefault="00874178" w:rsidP="00D507BA">
      <w:pPr>
        <w:spacing w:after="0" w:line="240" w:lineRule="auto"/>
        <w:rPr>
          <w:rFonts w:cstheme="minorHAnsi"/>
          <w:b/>
        </w:rPr>
      </w:pPr>
      <w:r w:rsidRPr="00D507BA">
        <w:rPr>
          <w:rFonts w:cstheme="minorHAnsi"/>
          <w:b/>
        </w:rPr>
        <w:t>Forma de participação do aluno</w:t>
      </w:r>
    </w:p>
    <w:p w14:paraId="171849DF" w14:textId="77777777" w:rsidR="00D57429" w:rsidRPr="00D507BA" w:rsidRDefault="00CF5C86" w:rsidP="00D507BA">
      <w:pPr>
        <w:spacing w:after="0" w:line="240" w:lineRule="auto"/>
        <w:jc w:val="both"/>
        <w:rPr>
          <w:rFonts w:cstheme="minorHAnsi"/>
        </w:rPr>
      </w:pPr>
      <w:r w:rsidRPr="00CF5C86">
        <w:rPr>
          <w:rFonts w:cstheme="minorHAnsi"/>
          <w:highlight w:val="magenta"/>
        </w:rPr>
        <w:t xml:space="preserve">Enfermeiro e Médico </w:t>
      </w:r>
      <w:r w:rsidRPr="00CF5C86">
        <w:rPr>
          <w:rStyle w:val="Refdecomentrio"/>
          <w:rFonts w:cstheme="minorHAnsi"/>
          <w:vanish/>
          <w:sz w:val="22"/>
          <w:szCs w:val="22"/>
        </w:rPr>
        <w:commentReference w:id="3"/>
      </w:r>
      <w:r w:rsidR="00971B9D" w:rsidRPr="00CF5C86">
        <w:rPr>
          <w:rFonts w:cstheme="minorHAnsi"/>
          <w:highlight w:val="magenta"/>
        </w:rPr>
        <w:t xml:space="preserve">que possuem dados ativos no Cadastro Nacional de Estabelecimentos de Saúde (CNES) poderão acessar o </w:t>
      </w:r>
      <w:r w:rsidR="00971B9D" w:rsidRPr="00CF5C86">
        <w:rPr>
          <w:rFonts w:cstheme="minorHAnsi"/>
          <w:i/>
          <w:highlight w:val="magenta"/>
        </w:rPr>
        <w:t>software</w:t>
      </w:r>
      <w:r w:rsidR="00971B9D" w:rsidRPr="00CF5C86">
        <w:rPr>
          <w:rFonts w:cstheme="minorHAnsi"/>
          <w:highlight w:val="magenta"/>
        </w:rPr>
        <w:t xml:space="preserve"> por meio de endereço eletrônico</w:t>
      </w:r>
      <w:r w:rsidRPr="00CF5C86">
        <w:rPr>
          <w:rFonts w:cstheme="minorHAnsi"/>
          <w:highlight w:val="magenta"/>
        </w:rPr>
        <w:t>,</w:t>
      </w:r>
      <w:r w:rsidR="00971B9D" w:rsidRPr="00CF5C86">
        <w:rPr>
          <w:rFonts w:cstheme="minorHAnsi"/>
          <w:highlight w:val="magenta"/>
        </w:rPr>
        <w:t xml:space="preserve"> após </w:t>
      </w:r>
      <w:r w:rsidRPr="00CF5C86">
        <w:rPr>
          <w:rFonts w:cstheme="minorHAnsi"/>
          <w:highlight w:val="magenta"/>
        </w:rPr>
        <w:t xml:space="preserve">realizarem </w:t>
      </w:r>
      <w:r w:rsidR="00971B9D" w:rsidRPr="00CF5C86">
        <w:rPr>
          <w:rFonts w:cstheme="minorHAnsi"/>
          <w:highlight w:val="magenta"/>
        </w:rPr>
        <w:t>cadastro de usuário e senha.</w:t>
      </w:r>
    </w:p>
    <w:p w14:paraId="19D6ACEE" w14:textId="77777777" w:rsidR="00971B9D" w:rsidRPr="00CF5C86" w:rsidRDefault="00170210" w:rsidP="00D507BA">
      <w:pPr>
        <w:spacing w:after="0" w:line="240" w:lineRule="auto"/>
        <w:rPr>
          <w:rFonts w:cstheme="minorHAnsi"/>
          <w:strike/>
        </w:rPr>
      </w:pPr>
      <w:commentRangeStart w:id="4"/>
      <w:r w:rsidRPr="00CF5C86">
        <w:rPr>
          <w:rFonts w:cstheme="minorHAnsi"/>
          <w:strike/>
          <w:highlight w:val="magenta"/>
        </w:rPr>
        <w:t>O curso pode também ser utilizado por estudantes de graduação da área de saúde.</w:t>
      </w:r>
      <w:commentRangeEnd w:id="4"/>
      <w:r w:rsidR="00061D15">
        <w:rPr>
          <w:rStyle w:val="Refdecomentrio"/>
        </w:rPr>
        <w:commentReference w:id="4"/>
      </w:r>
    </w:p>
    <w:p w14:paraId="5BB4F3C9" w14:textId="77777777" w:rsidR="00CF5C86" w:rsidRDefault="00CF5C86" w:rsidP="00D507BA">
      <w:pPr>
        <w:spacing w:after="0" w:line="240" w:lineRule="auto"/>
        <w:rPr>
          <w:rFonts w:cstheme="minorHAnsi"/>
          <w:b/>
        </w:rPr>
      </w:pPr>
    </w:p>
    <w:p w14:paraId="47F9513E" w14:textId="77777777" w:rsidR="00971B9D" w:rsidRPr="00D507BA" w:rsidRDefault="00874178" w:rsidP="00D507BA">
      <w:pPr>
        <w:spacing w:after="0" w:line="240" w:lineRule="auto"/>
        <w:rPr>
          <w:rFonts w:cstheme="minorHAnsi"/>
        </w:rPr>
      </w:pPr>
      <w:r w:rsidRPr="00D507BA">
        <w:rPr>
          <w:rFonts w:cstheme="minorHAnsi"/>
          <w:b/>
        </w:rPr>
        <w:t>Avaliação</w:t>
      </w:r>
    </w:p>
    <w:p w14:paraId="42AE8E97" w14:textId="77777777" w:rsidR="00CF5C86" w:rsidRPr="00956968" w:rsidRDefault="00971B9D" w:rsidP="00D507BA">
      <w:pPr>
        <w:spacing w:after="0" w:line="240" w:lineRule="auto"/>
        <w:rPr>
          <w:rFonts w:cstheme="minorHAnsi"/>
        </w:rPr>
      </w:pPr>
      <w:r w:rsidRPr="00956968">
        <w:rPr>
          <w:rFonts w:cstheme="minorHAnsi"/>
        </w:rPr>
        <w:t xml:space="preserve">Estão previstos três </w:t>
      </w:r>
      <w:r w:rsidR="000B76C3" w:rsidRPr="00956968">
        <w:rPr>
          <w:rFonts w:cstheme="minorHAnsi"/>
        </w:rPr>
        <w:t>encontros</w:t>
      </w:r>
      <w:r w:rsidRPr="00956968">
        <w:rPr>
          <w:rFonts w:cstheme="minorHAnsi"/>
        </w:rPr>
        <w:t xml:space="preserve"> presenciais </w:t>
      </w:r>
      <w:r w:rsidR="002428D0" w:rsidRPr="00956968">
        <w:rPr>
          <w:rFonts w:cstheme="minorHAnsi"/>
        </w:rPr>
        <w:t xml:space="preserve">com a pesquisadora responsável, a </w:t>
      </w:r>
      <w:commentRangeStart w:id="5"/>
      <w:r w:rsidR="002428D0" w:rsidRPr="00A55FBD">
        <w:rPr>
          <w:rFonts w:cstheme="minorHAnsi"/>
          <w:highlight w:val="magenta"/>
        </w:rPr>
        <w:t xml:space="preserve">combinar </w:t>
      </w:r>
      <w:r w:rsidR="002428D0" w:rsidRPr="00A55FBD">
        <w:rPr>
          <w:rFonts w:cstheme="minorHAnsi"/>
          <w:i/>
          <w:highlight w:val="magenta"/>
        </w:rPr>
        <w:t>a posteriori</w:t>
      </w:r>
      <w:commentRangeEnd w:id="5"/>
      <w:r w:rsidR="00061D15">
        <w:rPr>
          <w:rStyle w:val="Refdecomentrio"/>
        </w:rPr>
        <w:commentReference w:id="5"/>
      </w:r>
      <w:r w:rsidR="00A55FBD">
        <w:rPr>
          <w:rFonts w:cstheme="minorHAnsi"/>
          <w:i/>
        </w:rPr>
        <w:t>.</w:t>
      </w:r>
    </w:p>
    <w:p w14:paraId="3DA1133E" w14:textId="77777777" w:rsidR="00971B9D" w:rsidRPr="00D507BA" w:rsidRDefault="00971B9D" w:rsidP="00D507BA">
      <w:pPr>
        <w:spacing w:after="0" w:line="240" w:lineRule="auto"/>
        <w:rPr>
          <w:rFonts w:cstheme="minorHAnsi"/>
        </w:rPr>
      </w:pPr>
    </w:p>
    <w:p w14:paraId="676C09F0" w14:textId="77777777" w:rsidR="00D57429" w:rsidRPr="00D507BA" w:rsidRDefault="00971B9D" w:rsidP="00D507BA">
      <w:pPr>
        <w:spacing w:after="0" w:line="240" w:lineRule="auto"/>
        <w:jc w:val="both"/>
        <w:rPr>
          <w:rFonts w:cstheme="minorHAnsi"/>
        </w:rPr>
      </w:pPr>
      <w:r w:rsidRPr="00D507BA">
        <w:rPr>
          <w:rFonts w:cstheme="minorHAnsi"/>
        </w:rPr>
        <w:t>No primeiro encontro presencial</w:t>
      </w:r>
      <w:r w:rsidR="002428D0">
        <w:rPr>
          <w:rFonts w:cstheme="minorHAnsi"/>
        </w:rPr>
        <w:t>,</w:t>
      </w:r>
      <w:r w:rsidRPr="00D507BA">
        <w:rPr>
          <w:rFonts w:cstheme="minorHAnsi"/>
        </w:rPr>
        <w:t xml:space="preserve"> o </w:t>
      </w:r>
      <w:r w:rsidRPr="002428D0">
        <w:rPr>
          <w:rFonts w:cstheme="minorHAnsi"/>
          <w:i/>
        </w:rPr>
        <w:t>software</w:t>
      </w:r>
      <w:r w:rsidRPr="00D507BA">
        <w:rPr>
          <w:rFonts w:cstheme="minorHAnsi"/>
        </w:rPr>
        <w:t xml:space="preserve"> educativo será apresentado e os cursistas terão a oportunidade de se familiarizarem com a ferramenta, acessando as funções e conteúdos específicos </w:t>
      </w:r>
      <w:r w:rsidR="00993CF5" w:rsidRPr="00D507BA">
        <w:rPr>
          <w:rFonts w:cstheme="minorHAnsi"/>
        </w:rPr>
        <w:t>ao perfil de usuário</w:t>
      </w:r>
      <w:r w:rsidRPr="00D507BA">
        <w:rPr>
          <w:rFonts w:cstheme="minorHAnsi"/>
        </w:rPr>
        <w:t>. A proposta é que siga</w:t>
      </w:r>
      <w:r w:rsidR="00993CF5" w:rsidRPr="00D507BA">
        <w:rPr>
          <w:rFonts w:cstheme="minorHAnsi"/>
        </w:rPr>
        <w:t>m</w:t>
      </w:r>
      <w:r w:rsidRPr="00D507BA">
        <w:rPr>
          <w:rFonts w:cstheme="minorHAnsi"/>
        </w:rPr>
        <w:t xml:space="preserve"> utilizando a ferramenta em outros ambientes que lh</w:t>
      </w:r>
      <w:r w:rsidR="002428D0">
        <w:rPr>
          <w:rFonts w:cstheme="minorHAnsi"/>
        </w:rPr>
        <w:t>es sejam convenientes, a fim de</w:t>
      </w:r>
      <w:r w:rsidRPr="00D507BA">
        <w:rPr>
          <w:rFonts w:cstheme="minorHAnsi"/>
        </w:rPr>
        <w:t xml:space="preserve"> flexibilizar </w:t>
      </w:r>
      <w:r w:rsidR="002428D0">
        <w:rPr>
          <w:rFonts w:cstheme="minorHAnsi"/>
        </w:rPr>
        <w:t>seu uso e participação.</w:t>
      </w:r>
    </w:p>
    <w:p w14:paraId="36C622EA" w14:textId="77777777" w:rsidR="00971B9D" w:rsidRPr="00D507BA" w:rsidRDefault="00971B9D" w:rsidP="00D507BA">
      <w:pPr>
        <w:spacing w:after="0" w:line="240" w:lineRule="auto"/>
        <w:rPr>
          <w:rFonts w:cstheme="minorHAnsi"/>
        </w:rPr>
      </w:pPr>
    </w:p>
    <w:p w14:paraId="6A3645F8" w14:textId="77777777" w:rsidR="002428D0" w:rsidRDefault="00971B9D" w:rsidP="00D507BA">
      <w:pPr>
        <w:spacing w:after="0" w:line="240" w:lineRule="auto"/>
        <w:jc w:val="both"/>
        <w:rPr>
          <w:rFonts w:cstheme="minorHAnsi"/>
        </w:rPr>
      </w:pPr>
      <w:r w:rsidRPr="00D507BA">
        <w:rPr>
          <w:rFonts w:cstheme="minorHAnsi"/>
        </w:rPr>
        <w:t xml:space="preserve">Os profissionais responderão três situações clínicas a fim de avaliar seu conhecimento sobre os conteúdos e uso da </w:t>
      </w:r>
      <w:r w:rsidR="002428D0">
        <w:rPr>
          <w:rFonts w:cstheme="minorHAnsi"/>
        </w:rPr>
        <w:t>CSC</w:t>
      </w:r>
      <w:r w:rsidRPr="00D507BA">
        <w:rPr>
          <w:rFonts w:cstheme="minorHAnsi"/>
        </w:rPr>
        <w:t xml:space="preserve"> nas consultas de puericultura</w:t>
      </w:r>
      <w:r w:rsidR="002428D0">
        <w:rPr>
          <w:rFonts w:cstheme="minorHAnsi"/>
        </w:rPr>
        <w:t>. P</w:t>
      </w:r>
      <w:r w:rsidRPr="00D507BA">
        <w:rPr>
          <w:rFonts w:cstheme="minorHAnsi"/>
        </w:rPr>
        <w:t>ara esta atividade</w:t>
      </w:r>
      <w:r w:rsidR="002428D0">
        <w:rPr>
          <w:rFonts w:cstheme="minorHAnsi"/>
        </w:rPr>
        <w:t>,</w:t>
      </w:r>
      <w:r w:rsidRPr="00D507BA">
        <w:rPr>
          <w:rFonts w:cstheme="minorHAnsi"/>
        </w:rPr>
        <w:t xml:space="preserve"> será atribuída </w:t>
      </w:r>
      <w:r w:rsidR="000B76C3" w:rsidRPr="00956968">
        <w:rPr>
          <w:rFonts w:cstheme="minorHAnsi"/>
        </w:rPr>
        <w:t xml:space="preserve">nota de zero a </w:t>
      </w:r>
      <w:r w:rsidR="00956968" w:rsidRPr="00956968">
        <w:rPr>
          <w:rFonts w:cstheme="minorHAnsi"/>
        </w:rPr>
        <w:t>10,0</w:t>
      </w:r>
      <w:r w:rsidR="000B76C3" w:rsidRPr="00956968">
        <w:rPr>
          <w:rFonts w:cstheme="minorHAnsi"/>
        </w:rPr>
        <w:t>.</w:t>
      </w:r>
      <w:r w:rsidR="000B76C3" w:rsidRPr="00D507BA">
        <w:rPr>
          <w:rFonts w:cstheme="minorHAnsi"/>
        </w:rPr>
        <w:t xml:space="preserve"> Todo</w:t>
      </w:r>
      <w:r w:rsidRPr="00D507BA">
        <w:rPr>
          <w:rFonts w:cstheme="minorHAnsi"/>
        </w:rPr>
        <w:t xml:space="preserve">s que utilizarem o </w:t>
      </w:r>
      <w:r w:rsidRPr="00D507BA">
        <w:rPr>
          <w:rFonts w:cstheme="minorHAnsi"/>
          <w:i/>
        </w:rPr>
        <w:t>software</w:t>
      </w:r>
      <w:r w:rsidRPr="00D507BA">
        <w:rPr>
          <w:rFonts w:cstheme="minorHAnsi"/>
        </w:rPr>
        <w:t xml:space="preserve">, por no </w:t>
      </w:r>
      <w:r w:rsidRPr="00956968">
        <w:rPr>
          <w:rFonts w:cstheme="minorHAnsi"/>
        </w:rPr>
        <w:t xml:space="preserve">mínimo, 12 horas </w:t>
      </w:r>
      <w:r w:rsidRPr="00D507BA">
        <w:rPr>
          <w:rFonts w:cstheme="minorHAnsi"/>
        </w:rPr>
        <w:t xml:space="preserve">serão convidados para o segundo encontro presencial. </w:t>
      </w:r>
    </w:p>
    <w:p w14:paraId="3F272890" w14:textId="77777777" w:rsidR="002428D0" w:rsidRDefault="002428D0" w:rsidP="00D507BA">
      <w:pPr>
        <w:spacing w:after="0" w:line="240" w:lineRule="auto"/>
        <w:jc w:val="both"/>
        <w:rPr>
          <w:rFonts w:cstheme="minorHAnsi"/>
        </w:rPr>
      </w:pPr>
    </w:p>
    <w:p w14:paraId="5C4C049C" w14:textId="77777777" w:rsidR="002428D0" w:rsidRDefault="002428D0" w:rsidP="00D507BA">
      <w:pPr>
        <w:spacing w:after="0" w:line="240" w:lineRule="auto"/>
        <w:jc w:val="both"/>
        <w:rPr>
          <w:rFonts w:cstheme="minorHAnsi"/>
        </w:rPr>
      </w:pPr>
      <w:r>
        <w:rPr>
          <w:rFonts w:cstheme="minorHAnsi"/>
        </w:rPr>
        <w:t xml:space="preserve">Neste segundo momento, os participantes terão a oportunidade de realizar auto avaliação com relação ao seu aprendizado, bem como instrumento disponibilizado para esse processo. </w:t>
      </w:r>
    </w:p>
    <w:p w14:paraId="6B59CEE1" w14:textId="77777777" w:rsidR="002428D0" w:rsidRDefault="002428D0" w:rsidP="00D507BA">
      <w:pPr>
        <w:spacing w:after="0" w:line="240" w:lineRule="auto"/>
        <w:jc w:val="both"/>
        <w:rPr>
          <w:rFonts w:cstheme="minorHAnsi"/>
        </w:rPr>
      </w:pPr>
    </w:p>
    <w:p w14:paraId="6F627164" w14:textId="77777777" w:rsidR="002428D0" w:rsidRDefault="002428D0" w:rsidP="00D507BA">
      <w:pPr>
        <w:spacing w:after="0" w:line="240" w:lineRule="auto"/>
        <w:jc w:val="both"/>
        <w:rPr>
          <w:rFonts w:cstheme="minorHAnsi"/>
        </w:rPr>
      </w:pPr>
      <w:r>
        <w:rPr>
          <w:rFonts w:cstheme="minorHAnsi"/>
        </w:rPr>
        <w:t xml:space="preserve">O terceiro e último contato presencial será o momento em que </w:t>
      </w:r>
      <w:r w:rsidR="00971B9D" w:rsidRPr="00D507BA">
        <w:rPr>
          <w:rFonts w:cstheme="minorHAnsi"/>
        </w:rPr>
        <w:t xml:space="preserve">os profissionais da atenção básica </w:t>
      </w:r>
      <w:r>
        <w:rPr>
          <w:rFonts w:cstheme="minorHAnsi"/>
        </w:rPr>
        <w:t>terão a oportunidade de realizar análise crítica com relação à incorporação e fixação do aprendizado do curso à sua prática profissional diária.</w:t>
      </w:r>
    </w:p>
    <w:p w14:paraId="2EA4F9A6" w14:textId="77777777" w:rsidR="00296F09" w:rsidRDefault="00296F09" w:rsidP="00D507BA">
      <w:pPr>
        <w:spacing w:after="0" w:line="240" w:lineRule="auto"/>
        <w:jc w:val="both"/>
        <w:rPr>
          <w:rFonts w:cstheme="minorHAnsi"/>
        </w:rPr>
      </w:pPr>
    </w:p>
    <w:p w14:paraId="0A0A1393" w14:textId="77777777" w:rsidR="00296F09" w:rsidRDefault="002428D0" w:rsidP="00D507BA">
      <w:pPr>
        <w:spacing w:after="0" w:line="240" w:lineRule="auto"/>
        <w:jc w:val="both"/>
        <w:rPr>
          <w:rFonts w:cstheme="minorHAnsi"/>
        </w:rPr>
      </w:pPr>
      <w:r>
        <w:rPr>
          <w:rFonts w:cstheme="minorHAnsi"/>
        </w:rPr>
        <w:t xml:space="preserve">Além disso, terão também a oportunidade de analisar o </w:t>
      </w:r>
      <w:r w:rsidR="00971B9D" w:rsidRPr="00D507BA">
        <w:rPr>
          <w:rFonts w:cstheme="minorHAnsi"/>
          <w:i/>
        </w:rPr>
        <w:t>software</w:t>
      </w:r>
      <w:r w:rsidR="00971B9D" w:rsidRPr="00D507BA">
        <w:rPr>
          <w:rFonts w:cstheme="minorHAnsi"/>
        </w:rPr>
        <w:t xml:space="preserve"> educativo </w:t>
      </w:r>
      <w:r>
        <w:rPr>
          <w:rFonts w:cstheme="minorHAnsi"/>
        </w:rPr>
        <w:t xml:space="preserve">enquanto </w:t>
      </w:r>
      <w:r w:rsidR="00971B9D" w:rsidRPr="00D507BA">
        <w:rPr>
          <w:rFonts w:cstheme="minorHAnsi"/>
        </w:rPr>
        <w:t xml:space="preserve">ferramenta para educação permanente. </w:t>
      </w:r>
    </w:p>
    <w:p w14:paraId="3F9D9FB5" w14:textId="77777777" w:rsidR="00296F09" w:rsidRDefault="00296F09" w:rsidP="00D507BA">
      <w:pPr>
        <w:spacing w:after="0" w:line="240" w:lineRule="auto"/>
        <w:jc w:val="both"/>
        <w:rPr>
          <w:rFonts w:cstheme="minorHAnsi"/>
        </w:rPr>
      </w:pPr>
    </w:p>
    <w:p w14:paraId="1D04AA2A" w14:textId="77777777" w:rsidR="00D57429" w:rsidRPr="00D507BA" w:rsidRDefault="00971B9D" w:rsidP="00D507BA">
      <w:pPr>
        <w:spacing w:after="0" w:line="240" w:lineRule="auto"/>
        <w:jc w:val="both"/>
        <w:rPr>
          <w:rFonts w:cstheme="minorHAnsi"/>
        </w:rPr>
      </w:pPr>
      <w:r w:rsidRPr="00D507BA">
        <w:rPr>
          <w:rFonts w:cstheme="minorHAnsi"/>
        </w:rPr>
        <w:t xml:space="preserve">Para os que concluírem o </w:t>
      </w:r>
      <w:r w:rsidR="002428D0">
        <w:rPr>
          <w:rFonts w:cstheme="minorHAnsi"/>
        </w:rPr>
        <w:t>“</w:t>
      </w:r>
      <w:r w:rsidRPr="00D507BA">
        <w:rPr>
          <w:rFonts w:cstheme="minorHAnsi"/>
        </w:rPr>
        <w:t>módulo avaliação</w:t>
      </w:r>
      <w:r w:rsidR="002428D0">
        <w:rPr>
          <w:rFonts w:cstheme="minorHAnsi"/>
        </w:rPr>
        <w:t>”</w:t>
      </w:r>
      <w:r w:rsidR="00296F09">
        <w:rPr>
          <w:rFonts w:cstheme="minorHAnsi"/>
        </w:rPr>
        <w:t>, que acontecerá no segundo encontro presencial já</w:t>
      </w:r>
      <w:r w:rsidRPr="00D507BA">
        <w:rPr>
          <w:rFonts w:cstheme="minorHAnsi"/>
        </w:rPr>
        <w:t xml:space="preserve"> serão ofertados certificados de conclusão do curso. </w:t>
      </w:r>
    </w:p>
    <w:p w14:paraId="5700C4B4" w14:textId="77777777" w:rsidR="00971B9D" w:rsidRDefault="00971B9D" w:rsidP="00D507BA">
      <w:pPr>
        <w:spacing w:after="0" w:line="240" w:lineRule="auto"/>
        <w:rPr>
          <w:rFonts w:cstheme="minorHAnsi"/>
        </w:rPr>
      </w:pPr>
    </w:p>
    <w:p w14:paraId="5387171D" w14:textId="77777777" w:rsidR="00FC1850" w:rsidRDefault="00FC1850" w:rsidP="00FC1850">
      <w:pPr>
        <w:spacing w:after="0" w:line="240" w:lineRule="auto"/>
        <w:jc w:val="both"/>
        <w:rPr>
          <w:rFonts w:cstheme="minorHAnsi"/>
          <w:b/>
        </w:rPr>
      </w:pPr>
      <w:r w:rsidRPr="00FC1850">
        <w:rPr>
          <w:rFonts w:cstheme="minorHAnsi"/>
          <w:b/>
        </w:rPr>
        <w:t>Observação Importante:</w:t>
      </w:r>
    </w:p>
    <w:p w14:paraId="008E98B1" w14:textId="77777777" w:rsidR="00FC1850" w:rsidRPr="009D5258" w:rsidRDefault="009D5258" w:rsidP="00FC1850">
      <w:pPr>
        <w:spacing w:after="0" w:line="240" w:lineRule="auto"/>
        <w:jc w:val="both"/>
        <w:rPr>
          <w:rFonts w:cstheme="minorHAnsi"/>
          <w:b/>
        </w:rPr>
      </w:pPr>
      <w:r w:rsidRPr="009D5258">
        <w:rPr>
          <w:rFonts w:cstheme="minorHAnsi"/>
          <w:b/>
        </w:rPr>
        <w:t>É</w:t>
      </w:r>
      <w:r w:rsidR="00FC1850" w:rsidRPr="009D5258">
        <w:rPr>
          <w:rFonts w:cstheme="minorHAnsi"/>
          <w:b/>
        </w:rPr>
        <w:t xml:space="preserve"> fundamental que ao final v</w:t>
      </w:r>
      <w:r w:rsidRPr="009D5258">
        <w:rPr>
          <w:rFonts w:cstheme="minorHAnsi"/>
          <w:b/>
        </w:rPr>
        <w:t>ocê clique em "Salvar e Enviar". C</w:t>
      </w:r>
      <w:r w:rsidR="00FC1850" w:rsidRPr="009D5258">
        <w:rPr>
          <w:rFonts w:cstheme="minorHAnsi"/>
          <w:b/>
        </w:rPr>
        <w:t xml:space="preserve">aso contrário, sua atividade não será </w:t>
      </w:r>
      <w:r w:rsidRPr="009D5258">
        <w:rPr>
          <w:rFonts w:cstheme="minorHAnsi"/>
          <w:b/>
        </w:rPr>
        <w:t xml:space="preserve">recebida e, portanto, sua participação não será validada. </w:t>
      </w:r>
    </w:p>
    <w:p w14:paraId="79847A04" w14:textId="77777777" w:rsidR="00FC1850" w:rsidRPr="00D507BA" w:rsidRDefault="00FC1850" w:rsidP="00D507BA">
      <w:pPr>
        <w:spacing w:after="0" w:line="240" w:lineRule="auto"/>
        <w:rPr>
          <w:rFonts w:cstheme="minorHAnsi"/>
        </w:rPr>
      </w:pPr>
    </w:p>
    <w:p w14:paraId="6A49E2BD" w14:textId="77777777" w:rsidR="00971B9D" w:rsidRPr="00D507BA" w:rsidRDefault="00296F09" w:rsidP="00D507BA">
      <w:pPr>
        <w:spacing w:after="0" w:line="240" w:lineRule="auto"/>
        <w:rPr>
          <w:rFonts w:cstheme="minorHAnsi"/>
          <w:b/>
        </w:rPr>
      </w:pPr>
      <w:r>
        <w:rPr>
          <w:rFonts w:cstheme="minorHAnsi"/>
          <w:b/>
        </w:rPr>
        <w:t xml:space="preserve">A </w:t>
      </w:r>
      <w:r w:rsidR="00874178" w:rsidRPr="00D507BA">
        <w:rPr>
          <w:rFonts w:cstheme="minorHAnsi"/>
          <w:b/>
        </w:rPr>
        <w:t>utilização do software</w:t>
      </w:r>
      <w:r>
        <w:rPr>
          <w:rFonts w:cstheme="minorHAnsi"/>
          <w:b/>
        </w:rPr>
        <w:t xml:space="preserve"> poderá:</w:t>
      </w:r>
    </w:p>
    <w:p w14:paraId="2F8C58A2" w14:textId="77777777" w:rsidR="00971B9D" w:rsidRPr="00296F09" w:rsidRDefault="00296F09" w:rsidP="00B77633">
      <w:pPr>
        <w:pStyle w:val="PargrafodaLista"/>
        <w:numPr>
          <w:ilvl w:val="0"/>
          <w:numId w:val="15"/>
        </w:numPr>
        <w:spacing w:after="0" w:line="240" w:lineRule="auto"/>
        <w:ind w:left="567" w:hanging="567"/>
        <w:rPr>
          <w:rFonts w:cstheme="minorHAnsi"/>
        </w:rPr>
      </w:pPr>
      <w:r w:rsidRPr="00296F09">
        <w:rPr>
          <w:rFonts w:cstheme="minorHAnsi"/>
        </w:rPr>
        <w:t xml:space="preserve">Estimular o aprendizado ativo, </w:t>
      </w:r>
      <w:r w:rsidR="00971B9D" w:rsidRPr="00296F09">
        <w:rPr>
          <w:rFonts w:cstheme="minorHAnsi"/>
        </w:rPr>
        <w:t>promovendo autonomia no processo de construção do conhecimento</w:t>
      </w:r>
      <w:r w:rsidRPr="00296F09">
        <w:rPr>
          <w:rFonts w:cstheme="minorHAnsi"/>
        </w:rPr>
        <w:t xml:space="preserve"> aos participantes</w:t>
      </w:r>
      <w:r w:rsidR="00971B9D" w:rsidRPr="00296F09">
        <w:rPr>
          <w:rFonts w:cstheme="minorHAnsi"/>
        </w:rPr>
        <w:t>;</w:t>
      </w:r>
    </w:p>
    <w:p w14:paraId="36310EE0" w14:textId="77777777" w:rsidR="00971B9D" w:rsidRPr="00D507BA" w:rsidRDefault="00296F09" w:rsidP="00B77633">
      <w:pPr>
        <w:pStyle w:val="PargrafodaLista"/>
        <w:numPr>
          <w:ilvl w:val="0"/>
          <w:numId w:val="15"/>
        </w:numPr>
        <w:spacing w:after="0" w:line="240" w:lineRule="auto"/>
        <w:ind w:left="567" w:hanging="567"/>
        <w:rPr>
          <w:rFonts w:cstheme="minorHAnsi"/>
        </w:rPr>
      </w:pPr>
      <w:r>
        <w:rPr>
          <w:rFonts w:cstheme="minorHAnsi"/>
        </w:rPr>
        <w:t>Fomentar a</w:t>
      </w:r>
      <w:r w:rsidR="00971B9D" w:rsidRPr="00296F09">
        <w:rPr>
          <w:rFonts w:cstheme="minorHAnsi"/>
        </w:rPr>
        <w:t xml:space="preserve"> integração ensino-traba</w:t>
      </w:r>
      <w:r>
        <w:rPr>
          <w:rFonts w:cstheme="minorHAnsi"/>
        </w:rPr>
        <w:t xml:space="preserve">lho (campos de teoria e prática), voltada à realidade em que o participante atua, possibilitando maior </w:t>
      </w:r>
      <w:r w:rsidR="00971B9D" w:rsidRPr="00296F09">
        <w:rPr>
          <w:rFonts w:cstheme="minorHAnsi"/>
        </w:rPr>
        <w:t>autonomia técnica e segurança</w:t>
      </w:r>
      <w:r>
        <w:rPr>
          <w:rFonts w:cstheme="minorHAnsi"/>
        </w:rPr>
        <w:t>.</w:t>
      </w:r>
    </w:p>
    <w:p w14:paraId="131480EB" w14:textId="77777777" w:rsidR="00483A9F" w:rsidRPr="00D507BA" w:rsidRDefault="00483A9F" w:rsidP="00D507BA">
      <w:pPr>
        <w:spacing w:after="0" w:line="240" w:lineRule="auto"/>
        <w:jc w:val="center"/>
        <w:rPr>
          <w:rFonts w:cstheme="minorHAnsi"/>
          <w:b/>
        </w:rPr>
      </w:pPr>
    </w:p>
    <w:p w14:paraId="14A26D2C" w14:textId="77777777" w:rsidR="00431549" w:rsidRPr="00D507BA" w:rsidRDefault="00431549" w:rsidP="00D507BA">
      <w:pPr>
        <w:spacing w:after="0" w:line="240" w:lineRule="auto"/>
        <w:rPr>
          <w:rFonts w:cstheme="minorHAnsi"/>
          <w:b/>
        </w:rPr>
      </w:pPr>
      <w:r w:rsidRPr="00D507BA">
        <w:rPr>
          <w:rFonts w:cstheme="minorHAnsi"/>
          <w:b/>
        </w:rPr>
        <w:br w:type="page"/>
      </w:r>
    </w:p>
    <w:p w14:paraId="3642F47F" w14:textId="77777777" w:rsidR="00971B9D" w:rsidRPr="00D507BA" w:rsidRDefault="00431549" w:rsidP="00D507BA">
      <w:pPr>
        <w:spacing w:after="0" w:line="240" w:lineRule="auto"/>
        <w:jc w:val="center"/>
        <w:rPr>
          <w:rFonts w:cstheme="minorHAnsi"/>
          <w:b/>
        </w:rPr>
      </w:pPr>
      <w:r w:rsidRPr="00C140DF">
        <w:rPr>
          <w:rFonts w:cstheme="minorHAnsi"/>
          <w:b/>
          <w:highlight w:val="yellow"/>
        </w:rPr>
        <w:t>APRESENTAÇÃO DO CURSO</w:t>
      </w:r>
    </w:p>
    <w:p w14:paraId="41AA78DD" w14:textId="77777777" w:rsidR="00971B9D" w:rsidRPr="00D507BA" w:rsidRDefault="00971B9D" w:rsidP="00D507BA">
      <w:pPr>
        <w:spacing w:after="0" w:line="240" w:lineRule="auto"/>
        <w:jc w:val="center"/>
        <w:rPr>
          <w:rFonts w:cstheme="minorHAnsi"/>
          <w:b/>
        </w:rPr>
      </w:pPr>
    </w:p>
    <w:p w14:paraId="43EB9020" w14:textId="77777777" w:rsidR="00971B9D" w:rsidRDefault="00E14409" w:rsidP="00D507BA">
      <w:pPr>
        <w:spacing w:after="0" w:line="240" w:lineRule="auto"/>
        <w:jc w:val="both"/>
        <w:rPr>
          <w:rFonts w:cstheme="minorHAnsi"/>
          <w:b/>
        </w:rPr>
      </w:pPr>
      <w:r w:rsidRPr="00D507BA">
        <w:rPr>
          <w:rFonts w:cstheme="minorHAnsi"/>
          <w:b/>
        </w:rPr>
        <w:t>Objetivos do Curso</w:t>
      </w:r>
    </w:p>
    <w:p w14:paraId="3F04ED4C" w14:textId="77777777" w:rsidR="00296F09" w:rsidRPr="00296F09" w:rsidRDefault="00296F09" w:rsidP="00B77633">
      <w:pPr>
        <w:pStyle w:val="PargrafodaLista"/>
        <w:numPr>
          <w:ilvl w:val="0"/>
          <w:numId w:val="16"/>
        </w:numPr>
        <w:spacing w:after="0" w:line="240" w:lineRule="auto"/>
        <w:ind w:left="426" w:hanging="426"/>
        <w:jc w:val="both"/>
        <w:rPr>
          <w:rFonts w:cstheme="minorHAnsi"/>
        </w:rPr>
      </w:pPr>
      <w:r>
        <w:rPr>
          <w:rFonts w:cstheme="minorHAnsi"/>
        </w:rPr>
        <w:t>Promover capacitação aos</w:t>
      </w:r>
      <w:r w:rsidRPr="00296F09">
        <w:rPr>
          <w:rFonts w:cstheme="minorHAnsi"/>
        </w:rPr>
        <w:t xml:space="preserve"> profissionais de saúde das equipes de</w:t>
      </w:r>
      <w:r>
        <w:rPr>
          <w:rFonts w:cstheme="minorHAnsi"/>
        </w:rPr>
        <w:t xml:space="preserve"> Saúde da Família;</w:t>
      </w:r>
    </w:p>
    <w:p w14:paraId="3B105600" w14:textId="77777777" w:rsidR="00971B9D" w:rsidRPr="00296F09" w:rsidRDefault="00296F09" w:rsidP="00B77633">
      <w:pPr>
        <w:pStyle w:val="PargrafodaLista"/>
        <w:numPr>
          <w:ilvl w:val="0"/>
          <w:numId w:val="16"/>
        </w:numPr>
        <w:spacing w:after="0" w:line="240" w:lineRule="auto"/>
        <w:ind w:left="426" w:hanging="426"/>
        <w:jc w:val="both"/>
        <w:rPr>
          <w:rFonts w:cstheme="minorHAnsi"/>
        </w:rPr>
      </w:pPr>
      <w:r>
        <w:rPr>
          <w:rFonts w:cstheme="minorHAnsi"/>
        </w:rPr>
        <w:t>Oferecer a oportunidade</w:t>
      </w:r>
      <w:r w:rsidR="00971B9D" w:rsidRPr="00296F09">
        <w:rPr>
          <w:rFonts w:cstheme="minorHAnsi"/>
        </w:rPr>
        <w:t xml:space="preserve"> de Atualização em Caderneta de Saúde da Criança;</w:t>
      </w:r>
    </w:p>
    <w:p w14:paraId="7CC00C39" w14:textId="77777777" w:rsidR="00971B9D" w:rsidRPr="00296F09" w:rsidRDefault="00971B9D" w:rsidP="00B77633">
      <w:pPr>
        <w:pStyle w:val="PargrafodaLista"/>
        <w:numPr>
          <w:ilvl w:val="0"/>
          <w:numId w:val="16"/>
        </w:numPr>
        <w:spacing w:after="0" w:line="240" w:lineRule="auto"/>
        <w:ind w:left="426" w:hanging="426"/>
        <w:jc w:val="both"/>
        <w:rPr>
          <w:rFonts w:cstheme="minorHAnsi"/>
        </w:rPr>
      </w:pPr>
      <w:r w:rsidRPr="00296F09">
        <w:rPr>
          <w:rFonts w:cstheme="minorHAnsi"/>
        </w:rPr>
        <w:t>Contribuir para atuação crítica, reflexiva, propositiva, compromissada e tecnicamente competente no desenvolvimento de ações no âmbito da Estratégia de Saúde da Família.</w:t>
      </w:r>
    </w:p>
    <w:p w14:paraId="6EA1D8D2" w14:textId="77777777" w:rsidR="00971B9D" w:rsidRPr="00D507BA" w:rsidRDefault="00971B9D" w:rsidP="00D507BA">
      <w:pPr>
        <w:spacing w:after="0" w:line="240" w:lineRule="auto"/>
        <w:jc w:val="both"/>
        <w:rPr>
          <w:rFonts w:cstheme="minorHAnsi"/>
          <w:b/>
        </w:rPr>
      </w:pPr>
    </w:p>
    <w:p w14:paraId="5207E2B4" w14:textId="77777777" w:rsidR="00971B9D" w:rsidRPr="00296F09" w:rsidRDefault="00971B9D" w:rsidP="00D507BA">
      <w:pPr>
        <w:spacing w:after="0" w:line="240" w:lineRule="auto"/>
        <w:jc w:val="both"/>
        <w:rPr>
          <w:rFonts w:cstheme="minorHAnsi"/>
          <w:b/>
        </w:rPr>
      </w:pPr>
      <w:r w:rsidRPr="00296F09">
        <w:rPr>
          <w:rFonts w:cstheme="minorHAnsi"/>
          <w:b/>
        </w:rPr>
        <w:t>Público-alvo</w:t>
      </w:r>
    </w:p>
    <w:p w14:paraId="1390FB52" w14:textId="77777777" w:rsidR="00971B9D" w:rsidRPr="00D507BA" w:rsidRDefault="00971B9D" w:rsidP="00D507BA">
      <w:pPr>
        <w:spacing w:after="0" w:line="240" w:lineRule="auto"/>
        <w:jc w:val="both"/>
        <w:rPr>
          <w:rFonts w:cstheme="minorHAnsi"/>
        </w:rPr>
      </w:pPr>
      <w:r w:rsidRPr="00296F09">
        <w:rPr>
          <w:rFonts w:cstheme="minorHAnsi"/>
        </w:rPr>
        <w:t>Enfermeir</w:t>
      </w:r>
      <w:r w:rsidR="000B76C3" w:rsidRPr="00296F09">
        <w:rPr>
          <w:rFonts w:cstheme="minorHAnsi"/>
        </w:rPr>
        <w:t>ose</w:t>
      </w:r>
      <w:r w:rsidRPr="00296F09">
        <w:rPr>
          <w:rFonts w:cstheme="minorHAnsi"/>
        </w:rPr>
        <w:t xml:space="preserve"> médic</w:t>
      </w:r>
      <w:r w:rsidR="000B76C3" w:rsidRPr="00296F09">
        <w:rPr>
          <w:rFonts w:cstheme="minorHAnsi"/>
        </w:rPr>
        <w:t>os</w:t>
      </w:r>
      <w:r w:rsidRPr="00296F09">
        <w:rPr>
          <w:rFonts w:cstheme="minorHAnsi"/>
        </w:rPr>
        <w:t xml:space="preserve"> da equipe de Saúde da Família do Distrito Sanitário IV da cidad</w:t>
      </w:r>
      <w:r w:rsidR="00296F09" w:rsidRPr="00296F09">
        <w:rPr>
          <w:rFonts w:cstheme="minorHAnsi"/>
        </w:rPr>
        <w:t>e de Recife-</w:t>
      </w:r>
      <w:r w:rsidRPr="00296F09">
        <w:rPr>
          <w:rFonts w:cstheme="minorHAnsi"/>
        </w:rPr>
        <w:t>PE com Cadastro Nacional de Estabelecimentos de Saúde (CNES) ativo.</w:t>
      </w:r>
    </w:p>
    <w:p w14:paraId="3C0629CB" w14:textId="77777777" w:rsidR="00971B9D" w:rsidRPr="00D507BA" w:rsidRDefault="00971B9D" w:rsidP="00D507BA">
      <w:pPr>
        <w:spacing w:after="0" w:line="240" w:lineRule="auto"/>
        <w:jc w:val="both"/>
        <w:rPr>
          <w:rFonts w:cstheme="minorHAnsi"/>
        </w:rPr>
      </w:pPr>
    </w:p>
    <w:p w14:paraId="537E22A4" w14:textId="77777777" w:rsidR="00971B9D" w:rsidRPr="00D507BA" w:rsidRDefault="00E14409" w:rsidP="00D507BA">
      <w:pPr>
        <w:spacing w:after="0" w:line="240" w:lineRule="auto"/>
        <w:jc w:val="both"/>
        <w:rPr>
          <w:rFonts w:cstheme="minorHAnsi"/>
          <w:b/>
        </w:rPr>
      </w:pPr>
      <w:commentRangeStart w:id="6"/>
      <w:r w:rsidRPr="00D507BA">
        <w:rPr>
          <w:rFonts w:cstheme="minorHAnsi"/>
          <w:b/>
        </w:rPr>
        <w:t>Conteúdo Programático</w:t>
      </w:r>
      <w:commentRangeEnd w:id="6"/>
      <w:r w:rsidR="00F82096" w:rsidRPr="00D507BA">
        <w:rPr>
          <w:rStyle w:val="Refdecomentrio"/>
          <w:rFonts w:cstheme="minorHAnsi"/>
          <w:sz w:val="22"/>
          <w:szCs w:val="22"/>
        </w:rPr>
        <w:commentReference w:id="6"/>
      </w:r>
    </w:p>
    <w:p w14:paraId="2903DBE0" w14:textId="77777777" w:rsidR="00971B9D" w:rsidRPr="00D507BA" w:rsidRDefault="00296F09" w:rsidP="00D507BA">
      <w:pPr>
        <w:spacing w:after="0" w:line="240" w:lineRule="auto"/>
        <w:jc w:val="both"/>
        <w:rPr>
          <w:rFonts w:cstheme="minorHAnsi"/>
        </w:rPr>
      </w:pPr>
      <w:r>
        <w:rPr>
          <w:rFonts w:cstheme="minorHAnsi"/>
        </w:rPr>
        <w:t>O conteúdo programático será distribuído em três módulos, a saber:</w:t>
      </w:r>
    </w:p>
    <w:p w14:paraId="1416E23D" w14:textId="77777777" w:rsidR="00971B9D" w:rsidRPr="00020D41" w:rsidRDefault="00971B9D" w:rsidP="00B77633">
      <w:pPr>
        <w:pStyle w:val="PargrafodaLista"/>
        <w:numPr>
          <w:ilvl w:val="0"/>
          <w:numId w:val="17"/>
        </w:numPr>
        <w:spacing w:after="0" w:line="240" w:lineRule="auto"/>
        <w:ind w:left="426" w:hanging="426"/>
        <w:jc w:val="both"/>
        <w:rPr>
          <w:rFonts w:cstheme="minorHAnsi"/>
        </w:rPr>
      </w:pPr>
      <w:r w:rsidRPr="00020D41">
        <w:rPr>
          <w:rFonts w:cstheme="minorHAnsi"/>
        </w:rPr>
        <w:t>M</w:t>
      </w:r>
      <w:r w:rsidR="00E14409" w:rsidRPr="00020D41">
        <w:rPr>
          <w:rFonts w:cstheme="minorHAnsi"/>
        </w:rPr>
        <w:t xml:space="preserve">ódulo 1 – </w:t>
      </w:r>
      <w:r w:rsidR="00020D41">
        <w:rPr>
          <w:rFonts w:cstheme="minorHAnsi"/>
        </w:rPr>
        <w:t xml:space="preserve">Apresentação do curso; </w:t>
      </w:r>
      <w:r w:rsidR="00E14409" w:rsidRPr="00020D41">
        <w:rPr>
          <w:rFonts w:cstheme="minorHAnsi"/>
        </w:rPr>
        <w:t xml:space="preserve">Conceitos históricos da </w:t>
      </w:r>
      <w:r w:rsidRPr="00020D41">
        <w:rPr>
          <w:rFonts w:cstheme="minorHAnsi"/>
        </w:rPr>
        <w:t>Saúde</w:t>
      </w:r>
      <w:r w:rsidR="00E14409" w:rsidRPr="00020D41">
        <w:rPr>
          <w:rFonts w:cstheme="minorHAnsi"/>
        </w:rPr>
        <w:t xml:space="preserve"> da Criança, Puericultura e Cad</w:t>
      </w:r>
      <w:r w:rsidR="00020D41">
        <w:rPr>
          <w:rFonts w:cstheme="minorHAnsi"/>
        </w:rPr>
        <w:t>erneta de Saúde da Criança.</w:t>
      </w:r>
    </w:p>
    <w:p w14:paraId="4CF20B09" w14:textId="77777777" w:rsidR="00971B9D" w:rsidRPr="00020D41" w:rsidRDefault="00971B9D" w:rsidP="00B77633">
      <w:pPr>
        <w:pStyle w:val="PargrafodaLista"/>
        <w:numPr>
          <w:ilvl w:val="0"/>
          <w:numId w:val="17"/>
        </w:numPr>
        <w:spacing w:after="0" w:line="240" w:lineRule="auto"/>
        <w:ind w:left="426" w:hanging="426"/>
        <w:jc w:val="both"/>
        <w:rPr>
          <w:rFonts w:cstheme="minorHAnsi"/>
        </w:rPr>
      </w:pPr>
      <w:r w:rsidRPr="00020D41">
        <w:rPr>
          <w:rFonts w:cstheme="minorHAnsi"/>
        </w:rPr>
        <w:t xml:space="preserve">Módulo 2 – </w:t>
      </w:r>
      <w:r w:rsidR="00020D41">
        <w:rPr>
          <w:rFonts w:cstheme="minorHAnsi"/>
        </w:rPr>
        <w:t>Apresentação de situações clínicas vivenciadas na prática do profissional envolvido.</w:t>
      </w:r>
    </w:p>
    <w:p w14:paraId="7C9E400B" w14:textId="77777777" w:rsidR="00971B9D" w:rsidRPr="00020D41" w:rsidRDefault="00971B9D" w:rsidP="00B77633">
      <w:pPr>
        <w:pStyle w:val="PargrafodaLista"/>
        <w:numPr>
          <w:ilvl w:val="0"/>
          <w:numId w:val="17"/>
        </w:numPr>
        <w:spacing w:after="0" w:line="240" w:lineRule="auto"/>
        <w:ind w:left="426" w:hanging="426"/>
        <w:jc w:val="both"/>
        <w:rPr>
          <w:rFonts w:cstheme="minorHAnsi"/>
        </w:rPr>
      </w:pPr>
      <w:r w:rsidRPr="00020D41">
        <w:rPr>
          <w:rFonts w:cstheme="minorHAnsi"/>
        </w:rPr>
        <w:t>Módulo 3 –</w:t>
      </w:r>
      <w:r w:rsidR="00020D41">
        <w:rPr>
          <w:rFonts w:cstheme="minorHAnsi"/>
        </w:rPr>
        <w:t>Discussões finais e a</w:t>
      </w:r>
      <w:r w:rsidRPr="00020D41">
        <w:rPr>
          <w:rFonts w:cstheme="minorHAnsi"/>
        </w:rPr>
        <w:t>valiação do curso</w:t>
      </w:r>
      <w:r w:rsidR="00020D41">
        <w:rPr>
          <w:rFonts w:cstheme="minorHAnsi"/>
        </w:rPr>
        <w:t>.</w:t>
      </w:r>
    </w:p>
    <w:p w14:paraId="5E0BD5CA" w14:textId="77777777" w:rsidR="00971B9D" w:rsidRPr="00D507BA" w:rsidRDefault="00971B9D" w:rsidP="00020D41">
      <w:pPr>
        <w:spacing w:after="0" w:line="240" w:lineRule="auto"/>
        <w:ind w:left="426" w:hanging="426"/>
        <w:jc w:val="both"/>
        <w:rPr>
          <w:rFonts w:cstheme="minorHAnsi"/>
        </w:rPr>
      </w:pPr>
    </w:p>
    <w:p w14:paraId="07158086" w14:textId="77777777" w:rsidR="00971B9D" w:rsidRPr="00D507BA" w:rsidRDefault="00E14409" w:rsidP="00D507BA">
      <w:pPr>
        <w:tabs>
          <w:tab w:val="left" w:pos="2265"/>
        </w:tabs>
        <w:spacing w:after="0" w:line="240" w:lineRule="auto"/>
        <w:jc w:val="both"/>
        <w:rPr>
          <w:rFonts w:cstheme="minorHAnsi"/>
          <w:b/>
        </w:rPr>
      </w:pPr>
      <w:r w:rsidRPr="00D507BA">
        <w:rPr>
          <w:rFonts w:cstheme="minorHAnsi"/>
          <w:b/>
        </w:rPr>
        <w:t>Inscrição</w:t>
      </w:r>
      <w:r w:rsidR="00F82096" w:rsidRPr="00D507BA">
        <w:rPr>
          <w:rFonts w:cstheme="minorHAnsi"/>
          <w:b/>
        </w:rPr>
        <w:tab/>
      </w:r>
    </w:p>
    <w:p w14:paraId="5EF05BDC" w14:textId="77777777" w:rsidR="00971B9D" w:rsidRPr="00D507BA" w:rsidRDefault="00020D41" w:rsidP="00D507BA">
      <w:pPr>
        <w:spacing w:after="0" w:line="240" w:lineRule="auto"/>
        <w:jc w:val="both"/>
        <w:rPr>
          <w:rFonts w:cstheme="minorHAnsi"/>
        </w:rPr>
      </w:pPr>
      <w:r w:rsidRPr="00D507BA">
        <w:rPr>
          <w:rFonts w:cstheme="minorHAnsi"/>
        </w:rPr>
        <w:t>Enfermeiro</w:t>
      </w:r>
      <w:r>
        <w:rPr>
          <w:rFonts w:cstheme="minorHAnsi"/>
        </w:rPr>
        <w:t xml:space="preserve">se </w:t>
      </w:r>
      <w:r w:rsidRPr="00D507BA">
        <w:rPr>
          <w:rFonts w:cstheme="minorHAnsi"/>
        </w:rPr>
        <w:t>Médico</w:t>
      </w:r>
      <w:r>
        <w:rPr>
          <w:rFonts w:cstheme="minorHAnsi"/>
        </w:rPr>
        <w:t>scom</w:t>
      </w:r>
      <w:r w:rsidR="00971B9D" w:rsidRPr="00D507BA">
        <w:rPr>
          <w:rFonts w:cstheme="minorHAnsi"/>
        </w:rPr>
        <w:t xml:space="preserve"> dados ativos no Cadastro Nacional de Estabelecimentos de Saúde (CNES) poderão acessar o </w:t>
      </w:r>
      <w:r w:rsidR="00971B9D" w:rsidRPr="00D507BA">
        <w:rPr>
          <w:rFonts w:cstheme="minorHAnsi"/>
          <w:i/>
        </w:rPr>
        <w:t>software</w:t>
      </w:r>
      <w:r w:rsidR="00971B9D" w:rsidRPr="00D507BA">
        <w:rPr>
          <w:rFonts w:cstheme="minorHAnsi"/>
        </w:rPr>
        <w:t xml:space="preserve"> por meio de endereço eletrônico após cadastro de usuário e senha. </w:t>
      </w:r>
    </w:p>
    <w:p w14:paraId="4600F631" w14:textId="004F3474" w:rsidR="00971B9D" w:rsidRPr="00D507BA" w:rsidRDefault="00611287" w:rsidP="00D507BA">
      <w:pPr>
        <w:spacing w:after="0" w:line="240" w:lineRule="auto"/>
        <w:jc w:val="both"/>
        <w:rPr>
          <w:rFonts w:cstheme="minorHAnsi"/>
        </w:rPr>
      </w:pPr>
      <w:r>
        <w:rPr>
          <w:rFonts w:cstheme="minorHAnsi"/>
        </w:rPr>
        <w:t>f</w:t>
      </w:r>
    </w:p>
    <w:p w14:paraId="2DF18587" w14:textId="77777777" w:rsidR="00971B9D" w:rsidRPr="00002231" w:rsidRDefault="00E14409" w:rsidP="00D507BA">
      <w:pPr>
        <w:spacing w:after="0" w:line="240" w:lineRule="auto"/>
        <w:jc w:val="both"/>
        <w:rPr>
          <w:rFonts w:cstheme="minorHAnsi"/>
          <w:b/>
        </w:rPr>
      </w:pPr>
      <w:r w:rsidRPr="00002231">
        <w:rPr>
          <w:rFonts w:cstheme="minorHAnsi"/>
          <w:b/>
        </w:rPr>
        <w:t>Carga Horária</w:t>
      </w:r>
    </w:p>
    <w:p w14:paraId="259C49B6" w14:textId="77777777" w:rsidR="00971B9D" w:rsidRPr="00020D41" w:rsidRDefault="00971B9D" w:rsidP="00D507BA">
      <w:pPr>
        <w:spacing w:after="0" w:line="240" w:lineRule="auto"/>
        <w:jc w:val="both"/>
        <w:rPr>
          <w:rFonts w:cstheme="minorHAnsi"/>
        </w:rPr>
      </w:pPr>
      <w:r w:rsidRPr="00002231">
        <w:rPr>
          <w:rFonts w:cstheme="minorHAnsi"/>
        </w:rPr>
        <w:t xml:space="preserve">12 </w:t>
      </w:r>
      <w:r w:rsidR="00874178" w:rsidRPr="00002231">
        <w:rPr>
          <w:rFonts w:cstheme="minorHAnsi"/>
        </w:rPr>
        <w:t>horas-aula</w:t>
      </w:r>
    </w:p>
    <w:p w14:paraId="77C49166" w14:textId="77777777" w:rsidR="00971B9D" w:rsidRPr="00D507BA" w:rsidRDefault="00971B9D" w:rsidP="00D507BA">
      <w:pPr>
        <w:spacing w:after="0" w:line="240" w:lineRule="auto"/>
        <w:jc w:val="both"/>
        <w:rPr>
          <w:rFonts w:cstheme="minorHAnsi"/>
        </w:rPr>
      </w:pPr>
    </w:p>
    <w:p w14:paraId="4B0ADE6E" w14:textId="77777777" w:rsidR="00971B9D" w:rsidRPr="00A55FBD" w:rsidRDefault="00E14409" w:rsidP="00D507BA">
      <w:pPr>
        <w:spacing w:after="0" w:line="240" w:lineRule="auto"/>
        <w:jc w:val="both"/>
        <w:rPr>
          <w:rFonts w:cstheme="minorHAnsi"/>
          <w:highlight w:val="cyan"/>
        </w:rPr>
      </w:pPr>
      <w:r w:rsidRPr="00A55FBD">
        <w:rPr>
          <w:rFonts w:cstheme="minorHAnsi"/>
          <w:b/>
          <w:highlight w:val="cyan"/>
        </w:rPr>
        <w:t>Período</w:t>
      </w:r>
    </w:p>
    <w:p w14:paraId="7B03FCD8" w14:textId="77777777" w:rsidR="00020D41" w:rsidRPr="00020D41" w:rsidRDefault="00020D41" w:rsidP="00D507BA">
      <w:pPr>
        <w:spacing w:after="0" w:line="240" w:lineRule="auto"/>
        <w:jc w:val="both"/>
        <w:rPr>
          <w:rFonts w:cstheme="minorHAnsi"/>
        </w:rPr>
      </w:pPr>
      <w:r w:rsidRPr="00A55FBD">
        <w:rPr>
          <w:rFonts w:cstheme="minorHAnsi"/>
          <w:highlight w:val="cyan"/>
        </w:rPr>
        <w:t>Todo o cronograma estará disponível no site do curso.</w:t>
      </w:r>
    </w:p>
    <w:p w14:paraId="6307F755" w14:textId="77777777" w:rsidR="00020D41" w:rsidRDefault="00020D41" w:rsidP="00D507BA">
      <w:pPr>
        <w:spacing w:after="0" w:line="240" w:lineRule="auto"/>
        <w:jc w:val="both"/>
        <w:rPr>
          <w:rFonts w:cstheme="minorHAnsi"/>
          <w:b/>
        </w:rPr>
      </w:pPr>
    </w:p>
    <w:p w14:paraId="43A8644D" w14:textId="77777777" w:rsidR="00971B9D" w:rsidRPr="00D507BA" w:rsidRDefault="00E14409" w:rsidP="00D507BA">
      <w:pPr>
        <w:spacing w:after="0" w:line="240" w:lineRule="auto"/>
        <w:jc w:val="both"/>
        <w:rPr>
          <w:rFonts w:cstheme="minorHAnsi"/>
          <w:b/>
        </w:rPr>
      </w:pPr>
      <w:r w:rsidRPr="00D507BA">
        <w:rPr>
          <w:rFonts w:cstheme="minorHAnsi"/>
          <w:b/>
        </w:rPr>
        <w:t>Metodologia do curso</w:t>
      </w:r>
    </w:p>
    <w:p w14:paraId="2E1CB172" w14:textId="77777777" w:rsidR="00971B9D" w:rsidRPr="00020D41" w:rsidRDefault="00971B9D" w:rsidP="00B77633">
      <w:pPr>
        <w:pStyle w:val="PargrafodaLista"/>
        <w:numPr>
          <w:ilvl w:val="0"/>
          <w:numId w:val="18"/>
        </w:numPr>
        <w:spacing w:after="0" w:line="240" w:lineRule="auto"/>
        <w:ind w:left="426" w:hanging="426"/>
        <w:jc w:val="both"/>
        <w:rPr>
          <w:rFonts w:cstheme="minorHAnsi"/>
        </w:rPr>
      </w:pPr>
      <w:r w:rsidRPr="00020D41">
        <w:rPr>
          <w:rFonts w:cstheme="minorHAnsi"/>
        </w:rPr>
        <w:t>Conteúdo disponível online;</w:t>
      </w:r>
    </w:p>
    <w:p w14:paraId="1DD0233B" w14:textId="77777777" w:rsidR="00FC1850" w:rsidRPr="00FC1850" w:rsidRDefault="00EC0C42" w:rsidP="00B77633">
      <w:pPr>
        <w:pStyle w:val="PargrafodaLista"/>
        <w:numPr>
          <w:ilvl w:val="0"/>
          <w:numId w:val="18"/>
        </w:numPr>
        <w:spacing w:after="0" w:line="240" w:lineRule="auto"/>
        <w:ind w:left="426" w:hanging="426"/>
        <w:jc w:val="both"/>
        <w:rPr>
          <w:rFonts w:cstheme="minorHAnsi"/>
        </w:rPr>
      </w:pPr>
      <w:r>
        <w:rPr>
          <w:rFonts w:cstheme="minorHAnsi"/>
        </w:rPr>
        <w:t>Apresentação e discussão de situações clínicas</w:t>
      </w:r>
      <w:r w:rsidR="00971B9D" w:rsidRPr="00020D41">
        <w:rPr>
          <w:rFonts w:cstheme="minorHAnsi"/>
        </w:rPr>
        <w:t xml:space="preserve"> que </w:t>
      </w:r>
      <w:r>
        <w:rPr>
          <w:rFonts w:cstheme="minorHAnsi"/>
        </w:rPr>
        <w:t xml:space="preserve">reflitam </w:t>
      </w:r>
      <w:r w:rsidR="00971B9D" w:rsidRPr="00020D41">
        <w:rPr>
          <w:rFonts w:cstheme="minorHAnsi"/>
        </w:rPr>
        <w:t>a prática do enfermeir</w:t>
      </w:r>
      <w:r w:rsidR="000B76C3" w:rsidRPr="00020D41">
        <w:rPr>
          <w:rFonts w:cstheme="minorHAnsi"/>
        </w:rPr>
        <w:t>o</w:t>
      </w:r>
      <w:r w:rsidR="00971B9D" w:rsidRPr="00020D41">
        <w:rPr>
          <w:rFonts w:cstheme="minorHAnsi"/>
        </w:rPr>
        <w:t xml:space="preserve"> e/ou médic</w:t>
      </w:r>
      <w:r w:rsidR="000B76C3" w:rsidRPr="00020D41">
        <w:rPr>
          <w:rFonts w:cstheme="minorHAnsi"/>
        </w:rPr>
        <w:t>o</w:t>
      </w:r>
      <w:r w:rsidR="00971B9D" w:rsidRPr="00020D41">
        <w:rPr>
          <w:rFonts w:cstheme="minorHAnsi"/>
        </w:rPr>
        <w:t xml:space="preserve"> no atendimento de puericultura </w:t>
      </w:r>
      <w:r>
        <w:rPr>
          <w:rFonts w:cstheme="minorHAnsi"/>
        </w:rPr>
        <w:t xml:space="preserve">e utilização da </w:t>
      </w:r>
      <w:r w:rsidR="00971B9D" w:rsidRPr="00020D41">
        <w:rPr>
          <w:rFonts w:cstheme="minorHAnsi"/>
        </w:rPr>
        <w:t>C</w:t>
      </w:r>
      <w:r w:rsidR="00E14409" w:rsidRPr="00020D41">
        <w:rPr>
          <w:rFonts w:cstheme="minorHAnsi"/>
        </w:rPr>
        <w:t>S</w:t>
      </w:r>
      <w:r w:rsidR="00FC1850">
        <w:rPr>
          <w:rFonts w:cstheme="minorHAnsi"/>
        </w:rPr>
        <w:t>C. C</w:t>
      </w:r>
      <w:r w:rsidR="00FC1850" w:rsidRPr="00FC1850">
        <w:rPr>
          <w:rFonts w:cstheme="minorHAnsi"/>
        </w:rPr>
        <w:t xml:space="preserve">omposta por três situações clínicas que </w:t>
      </w:r>
      <w:r w:rsidR="00FC1850">
        <w:rPr>
          <w:rFonts w:cstheme="minorHAnsi"/>
        </w:rPr>
        <w:t>reflitam</w:t>
      </w:r>
      <w:r w:rsidR="00FC1850" w:rsidRPr="00FC1850">
        <w:rPr>
          <w:rFonts w:cstheme="minorHAnsi"/>
        </w:rPr>
        <w:t xml:space="preserve"> a prática de enfermeiro</w:t>
      </w:r>
      <w:r w:rsidR="00FC1850">
        <w:rPr>
          <w:rFonts w:cstheme="minorHAnsi"/>
        </w:rPr>
        <w:t>s</w:t>
      </w:r>
      <w:r w:rsidR="00FC1850" w:rsidRPr="00FC1850">
        <w:rPr>
          <w:rFonts w:cstheme="minorHAnsi"/>
        </w:rPr>
        <w:t xml:space="preserve"> e médico</w:t>
      </w:r>
      <w:r w:rsidR="00FC1850">
        <w:rPr>
          <w:rFonts w:cstheme="minorHAnsi"/>
        </w:rPr>
        <w:t>s</w:t>
      </w:r>
      <w:r w:rsidR="00FC1850" w:rsidRPr="00FC1850">
        <w:rPr>
          <w:rFonts w:cstheme="minorHAnsi"/>
        </w:rPr>
        <w:t xml:space="preserve"> nas consultas de puericultura com o objetivo de avaliar o conhecimento sobre crescimento e desenvolvimento infantil, registro/preenchimento dos dados na CSC e orientação para tomada de decisão</w:t>
      </w:r>
      <w:r w:rsidR="00FC1850">
        <w:rPr>
          <w:rFonts w:cstheme="minorHAnsi"/>
        </w:rPr>
        <w:t>;</w:t>
      </w:r>
    </w:p>
    <w:p w14:paraId="54E4467B" w14:textId="77777777" w:rsidR="00971B9D" w:rsidRDefault="00971B9D" w:rsidP="00B77633">
      <w:pPr>
        <w:pStyle w:val="PargrafodaLista"/>
        <w:numPr>
          <w:ilvl w:val="0"/>
          <w:numId w:val="18"/>
        </w:numPr>
        <w:spacing w:after="0" w:line="240" w:lineRule="auto"/>
        <w:ind w:left="426" w:hanging="426"/>
        <w:jc w:val="both"/>
        <w:rPr>
          <w:rFonts w:cstheme="minorHAnsi"/>
        </w:rPr>
      </w:pPr>
      <w:r w:rsidRPr="00020D41">
        <w:rPr>
          <w:rFonts w:cstheme="minorHAnsi"/>
        </w:rPr>
        <w:t>Encontros presenciais</w:t>
      </w:r>
      <w:r w:rsidR="00EC0C42">
        <w:rPr>
          <w:rFonts w:cstheme="minorHAnsi"/>
        </w:rPr>
        <w:t>;</w:t>
      </w:r>
    </w:p>
    <w:p w14:paraId="5470B16D" w14:textId="77777777" w:rsidR="00FC1850" w:rsidRDefault="00FC1850" w:rsidP="00FC1850">
      <w:pPr>
        <w:spacing w:after="0" w:line="240" w:lineRule="auto"/>
        <w:jc w:val="both"/>
        <w:rPr>
          <w:rFonts w:cstheme="minorHAnsi"/>
        </w:rPr>
      </w:pPr>
    </w:p>
    <w:p w14:paraId="02538D26" w14:textId="77777777" w:rsidR="00971B9D" w:rsidRPr="00D507BA" w:rsidRDefault="00E14409" w:rsidP="00D507BA">
      <w:pPr>
        <w:spacing w:after="0" w:line="240" w:lineRule="auto"/>
        <w:jc w:val="both"/>
        <w:rPr>
          <w:rFonts w:cstheme="minorHAnsi"/>
        </w:rPr>
      </w:pPr>
      <w:commentRangeStart w:id="7"/>
      <w:r w:rsidRPr="00D507BA">
        <w:rPr>
          <w:rFonts w:cstheme="minorHAnsi"/>
          <w:b/>
        </w:rPr>
        <w:t>Certificação</w:t>
      </w:r>
      <w:commentRangeEnd w:id="7"/>
      <w:r w:rsidR="00F82096" w:rsidRPr="00D507BA">
        <w:rPr>
          <w:rStyle w:val="Refdecomentrio"/>
          <w:rFonts w:cstheme="minorHAnsi"/>
          <w:sz w:val="22"/>
          <w:szCs w:val="22"/>
        </w:rPr>
        <w:commentReference w:id="7"/>
      </w:r>
    </w:p>
    <w:p w14:paraId="5A5AA985" w14:textId="77777777" w:rsidR="00956968" w:rsidRDefault="00956968" w:rsidP="00D507BA">
      <w:pPr>
        <w:spacing w:after="0" w:line="240" w:lineRule="auto"/>
        <w:jc w:val="both"/>
        <w:rPr>
          <w:rFonts w:cstheme="minorHAnsi"/>
        </w:rPr>
      </w:pPr>
      <w:r>
        <w:rPr>
          <w:rFonts w:cstheme="minorHAnsi"/>
        </w:rPr>
        <w:t xml:space="preserve">Os certificados serão emitidos pela </w:t>
      </w:r>
      <w:r w:rsidRPr="00D507BA">
        <w:rPr>
          <w:rFonts w:cstheme="minorHAnsi"/>
        </w:rPr>
        <w:t>Pró</w:t>
      </w:r>
      <w:r>
        <w:rPr>
          <w:rFonts w:cstheme="minorHAnsi"/>
        </w:rPr>
        <w:t>-R</w:t>
      </w:r>
      <w:r w:rsidRPr="00D507BA">
        <w:rPr>
          <w:rFonts w:cstheme="minorHAnsi"/>
        </w:rPr>
        <w:t>eitoria de Extensão</w:t>
      </w:r>
      <w:r>
        <w:rPr>
          <w:rFonts w:cstheme="minorHAnsi"/>
        </w:rPr>
        <w:t xml:space="preserve"> da Universidade Federal de Pernambuco (PROEXT/UFPE).</w:t>
      </w:r>
    </w:p>
    <w:p w14:paraId="63262E6E" w14:textId="77777777" w:rsidR="00956968" w:rsidRPr="00956968" w:rsidRDefault="00956968" w:rsidP="00D507BA">
      <w:pPr>
        <w:spacing w:after="0" w:line="240" w:lineRule="auto"/>
        <w:jc w:val="both"/>
        <w:rPr>
          <w:rFonts w:cstheme="minorHAnsi"/>
        </w:rPr>
      </w:pPr>
      <w:r w:rsidRPr="00956968">
        <w:rPr>
          <w:rFonts w:cstheme="minorHAnsi"/>
        </w:rPr>
        <w:t xml:space="preserve">Receberão certificados os participantes que obtiverem nota igual ou superior a </w:t>
      </w:r>
      <w:commentRangeStart w:id="8"/>
      <w:r w:rsidRPr="00956968">
        <w:rPr>
          <w:rFonts w:cstheme="minorHAnsi"/>
        </w:rPr>
        <w:t xml:space="preserve">sete (7,0) </w:t>
      </w:r>
      <w:commentRangeEnd w:id="8"/>
      <w:r w:rsidR="00061D15">
        <w:rPr>
          <w:rStyle w:val="Refdecomentrio"/>
        </w:rPr>
        <w:commentReference w:id="8"/>
      </w:r>
      <w:r w:rsidRPr="00956968">
        <w:rPr>
          <w:rFonts w:cstheme="minorHAnsi"/>
        </w:rPr>
        <w:t xml:space="preserve">e no mínimo, 12 horas de acesso </w:t>
      </w:r>
      <w:r w:rsidRPr="00956968">
        <w:rPr>
          <w:rFonts w:cstheme="minorHAnsi"/>
          <w:i/>
        </w:rPr>
        <w:t>online</w:t>
      </w:r>
      <w:r w:rsidRPr="00956968">
        <w:rPr>
          <w:rFonts w:cstheme="minorHAnsi"/>
        </w:rPr>
        <w:t>, além de dois encontros presenciais.</w:t>
      </w:r>
    </w:p>
    <w:p w14:paraId="4AD01E02" w14:textId="77777777" w:rsidR="00956968" w:rsidRDefault="00956968" w:rsidP="00D507BA">
      <w:pPr>
        <w:spacing w:after="0" w:line="240" w:lineRule="auto"/>
        <w:jc w:val="both"/>
        <w:rPr>
          <w:rFonts w:cstheme="minorHAnsi"/>
        </w:rPr>
      </w:pPr>
    </w:p>
    <w:p w14:paraId="2D1C09B8" w14:textId="77777777" w:rsidR="00993CF5" w:rsidRPr="00D507BA" w:rsidRDefault="00993CF5" w:rsidP="00D507BA">
      <w:pPr>
        <w:spacing w:after="0" w:line="240" w:lineRule="auto"/>
        <w:jc w:val="both"/>
        <w:rPr>
          <w:rFonts w:cstheme="minorHAnsi"/>
        </w:rPr>
      </w:pPr>
    </w:p>
    <w:p w14:paraId="27ADAD44" w14:textId="77777777" w:rsidR="00AF1D5F" w:rsidRPr="00D507BA" w:rsidRDefault="00AF1D5F" w:rsidP="00D507BA">
      <w:pPr>
        <w:spacing w:after="0" w:line="240" w:lineRule="auto"/>
        <w:rPr>
          <w:rFonts w:cstheme="minorHAnsi"/>
          <w:b/>
        </w:rPr>
      </w:pPr>
      <w:r w:rsidRPr="00D507BA">
        <w:rPr>
          <w:rFonts w:cstheme="minorHAnsi"/>
          <w:b/>
        </w:rPr>
        <w:br w:type="page"/>
      </w:r>
      <w:bookmarkStart w:id="9" w:name="_GoBack"/>
      <w:bookmarkEnd w:id="9"/>
    </w:p>
    <w:p w14:paraId="4CDCBFE0" w14:textId="77777777" w:rsidR="00A2495C" w:rsidRDefault="00A2495C" w:rsidP="00D507BA">
      <w:pPr>
        <w:spacing w:after="0" w:line="240" w:lineRule="auto"/>
        <w:jc w:val="center"/>
        <w:rPr>
          <w:rFonts w:cstheme="minorHAnsi"/>
          <w:b/>
        </w:rPr>
      </w:pPr>
      <w:r>
        <w:rPr>
          <w:rFonts w:cstheme="minorHAnsi"/>
          <w:b/>
        </w:rPr>
        <w:t>LEITURA</w:t>
      </w:r>
    </w:p>
    <w:p w14:paraId="4BB9DABA" w14:textId="77777777" w:rsidR="00A2495C" w:rsidRDefault="00A2495C" w:rsidP="00D507BA">
      <w:pPr>
        <w:spacing w:after="0" w:line="240" w:lineRule="auto"/>
        <w:jc w:val="center"/>
        <w:rPr>
          <w:rFonts w:cstheme="minorHAnsi"/>
          <w:b/>
        </w:rPr>
      </w:pPr>
    </w:p>
    <w:p w14:paraId="3408F00E" w14:textId="77777777" w:rsidR="00A2495C" w:rsidRDefault="00A2495C" w:rsidP="00D507BA">
      <w:pPr>
        <w:spacing w:after="0" w:line="240" w:lineRule="auto"/>
        <w:jc w:val="center"/>
        <w:rPr>
          <w:rFonts w:cstheme="minorHAnsi"/>
          <w:b/>
        </w:rPr>
      </w:pPr>
    </w:p>
    <w:p w14:paraId="55EE24CC" w14:textId="77777777" w:rsidR="00A2495C" w:rsidRPr="00716376" w:rsidRDefault="00A2495C" w:rsidP="00B77633">
      <w:pPr>
        <w:pStyle w:val="PargrafodaLista"/>
        <w:numPr>
          <w:ilvl w:val="0"/>
          <w:numId w:val="24"/>
        </w:numPr>
        <w:spacing w:after="0" w:line="240" w:lineRule="auto"/>
        <w:jc w:val="both"/>
        <w:rPr>
          <w:rFonts w:cstheme="minorHAnsi"/>
          <w:b/>
        </w:rPr>
      </w:pPr>
      <w:r w:rsidRPr="00716376">
        <w:rPr>
          <w:rFonts w:cstheme="minorHAnsi"/>
          <w:b/>
        </w:rPr>
        <w:t xml:space="preserve">Orientações para coleta e análise de dados antropométricos em serviços de saúde: norma técnica do sistema de Vigilância Alimentar e Nutricional – SISVAN </w:t>
      </w:r>
    </w:p>
    <w:p w14:paraId="2C068C8A" w14:textId="77777777" w:rsidR="00A2495C" w:rsidRDefault="00A2495C" w:rsidP="00A2495C">
      <w:pPr>
        <w:spacing w:after="0" w:line="240" w:lineRule="auto"/>
        <w:jc w:val="both"/>
        <w:rPr>
          <w:rFonts w:cstheme="minorHAnsi"/>
          <w:b/>
        </w:rPr>
      </w:pPr>
    </w:p>
    <w:p w14:paraId="124A493A" w14:textId="77777777" w:rsidR="00A2495C" w:rsidRDefault="00611287" w:rsidP="00A2495C">
      <w:pPr>
        <w:spacing w:after="0" w:line="240" w:lineRule="auto"/>
        <w:jc w:val="both"/>
        <w:rPr>
          <w:rFonts w:cstheme="minorHAnsi"/>
          <w:b/>
        </w:rPr>
      </w:pPr>
      <w:hyperlink r:id="rId9" w:history="1">
        <w:r w:rsidR="00716376" w:rsidRPr="00F94EEB">
          <w:rPr>
            <w:rStyle w:val="Hyperlink"/>
            <w:rFonts w:cstheme="minorHAnsi"/>
            <w:b/>
          </w:rPr>
          <w:t>http://189.28.128.100/dab/docs/portaldab/publicacoes/orientacoes_coleta_analise_dados_antropometricos.pdf</w:t>
        </w:r>
      </w:hyperlink>
    </w:p>
    <w:p w14:paraId="46E7E74C" w14:textId="77777777" w:rsidR="00716376" w:rsidRDefault="00716376" w:rsidP="00A2495C">
      <w:pPr>
        <w:spacing w:after="0" w:line="240" w:lineRule="auto"/>
        <w:jc w:val="both"/>
        <w:rPr>
          <w:rFonts w:cstheme="minorHAnsi"/>
          <w:b/>
        </w:rPr>
      </w:pPr>
    </w:p>
    <w:p w14:paraId="49A13569" w14:textId="77777777" w:rsidR="00716376" w:rsidRDefault="00716376" w:rsidP="00A2495C">
      <w:pPr>
        <w:spacing w:after="0" w:line="240" w:lineRule="auto"/>
        <w:jc w:val="both"/>
        <w:rPr>
          <w:rFonts w:cstheme="minorHAnsi"/>
          <w:b/>
        </w:rPr>
      </w:pPr>
      <w:r>
        <w:rPr>
          <w:rFonts w:cstheme="minorHAnsi"/>
          <w:b/>
        </w:rPr>
        <w:t>(</w:t>
      </w:r>
      <w:hyperlink r:id="rId10" w:history="1">
        <w:r w:rsidRPr="00F94EEB">
          <w:rPr>
            <w:rStyle w:val="Hyperlink"/>
            <w:rFonts w:cstheme="minorHAnsi"/>
            <w:b/>
          </w:rPr>
          <w:t>http://dab.saude.gov.br/portaldab/ape_vigilancia_alimentar.php?conteudo=curvas_de_crescimento</w:t>
        </w:r>
      </w:hyperlink>
      <w:r>
        <w:rPr>
          <w:rFonts w:cstheme="minorHAnsi"/>
          <w:b/>
        </w:rPr>
        <w:t>)</w:t>
      </w:r>
    </w:p>
    <w:p w14:paraId="488ADF13" w14:textId="77777777" w:rsidR="00716376" w:rsidRDefault="00716376" w:rsidP="00A2495C">
      <w:pPr>
        <w:spacing w:after="0" w:line="240" w:lineRule="auto"/>
        <w:jc w:val="both"/>
        <w:rPr>
          <w:rFonts w:cstheme="minorHAnsi"/>
          <w:b/>
        </w:rPr>
      </w:pPr>
    </w:p>
    <w:p w14:paraId="129CC541" w14:textId="77777777" w:rsidR="00716376" w:rsidRP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Manual de Normas e Procedimentos para Vacinação</w:t>
      </w:r>
    </w:p>
    <w:p w14:paraId="234810ED" w14:textId="77777777" w:rsidR="00716376" w:rsidRDefault="00611287" w:rsidP="00716376">
      <w:pPr>
        <w:spacing w:after="0" w:line="240" w:lineRule="auto"/>
        <w:jc w:val="both"/>
        <w:rPr>
          <w:rFonts w:cstheme="minorHAnsi"/>
          <w:b/>
        </w:rPr>
      </w:pPr>
      <w:hyperlink r:id="rId11" w:history="1">
        <w:r w:rsidR="00716376" w:rsidRPr="00F94EEB">
          <w:rPr>
            <w:rStyle w:val="Hyperlink"/>
            <w:rFonts w:cstheme="minorHAnsi"/>
            <w:b/>
          </w:rPr>
          <w:t>http://www.saude.pr.gov.br/arquivos/File/-01VACINA/manual_procedimentos_2014.pdf</w:t>
        </w:r>
      </w:hyperlink>
    </w:p>
    <w:p w14:paraId="1EBE246C" w14:textId="77777777" w:rsidR="00716376" w:rsidRDefault="00716376" w:rsidP="00716376">
      <w:pPr>
        <w:spacing w:after="0" w:line="240" w:lineRule="auto"/>
        <w:jc w:val="both"/>
        <w:rPr>
          <w:rFonts w:cstheme="minorHAnsi"/>
          <w:b/>
        </w:rPr>
      </w:pPr>
    </w:p>
    <w:p w14:paraId="7F881248" w14:textId="77777777" w:rsid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Caderno de Atenção Básica - SAÚDE DA CRIANÇA: CRESCIMENTO E DESENVOLVIMENTO</w:t>
      </w:r>
    </w:p>
    <w:p w14:paraId="22324633" w14:textId="77777777" w:rsidR="00716376" w:rsidRDefault="00611287" w:rsidP="00716376">
      <w:pPr>
        <w:spacing w:after="0" w:line="240" w:lineRule="auto"/>
        <w:jc w:val="both"/>
        <w:rPr>
          <w:rFonts w:cstheme="minorHAnsi"/>
          <w:b/>
        </w:rPr>
      </w:pPr>
      <w:hyperlink r:id="rId12" w:history="1">
        <w:r w:rsidR="00716376" w:rsidRPr="00F94EEB">
          <w:rPr>
            <w:rStyle w:val="Hyperlink"/>
            <w:rFonts w:cstheme="minorHAnsi"/>
            <w:b/>
          </w:rPr>
          <w:t>http://189.28.128.100/dab/docs/publicacoes/cadernos_ab/caderno_33.pdf</w:t>
        </w:r>
      </w:hyperlink>
    </w:p>
    <w:p w14:paraId="7DBBD7AF" w14:textId="77777777" w:rsidR="00716376" w:rsidRDefault="00716376" w:rsidP="00716376">
      <w:pPr>
        <w:spacing w:after="0" w:line="240" w:lineRule="auto"/>
        <w:jc w:val="both"/>
        <w:rPr>
          <w:rFonts w:cstheme="minorHAnsi"/>
          <w:b/>
        </w:rPr>
      </w:pPr>
    </w:p>
    <w:p w14:paraId="2A4E4784" w14:textId="77777777" w:rsid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Desenvolvimento infantil: concordância entre a caderneta de saúde da criança e o manual para vigilância do desenvolvimento infantil</w:t>
      </w:r>
    </w:p>
    <w:p w14:paraId="181A5F02" w14:textId="77777777" w:rsidR="00716376" w:rsidRDefault="00611287" w:rsidP="00716376">
      <w:pPr>
        <w:spacing w:after="0" w:line="240" w:lineRule="auto"/>
        <w:jc w:val="both"/>
        <w:rPr>
          <w:rFonts w:cstheme="minorHAnsi"/>
          <w:b/>
        </w:rPr>
      </w:pPr>
      <w:hyperlink r:id="rId13" w:history="1">
        <w:r w:rsidR="00716376" w:rsidRPr="00F94EEB">
          <w:rPr>
            <w:rStyle w:val="Hyperlink"/>
            <w:rFonts w:cstheme="minorHAnsi"/>
            <w:b/>
          </w:rPr>
          <w:t>http://www.scielo.br/scielo.php?script=sci_arttext&amp;pid=S0103-05822012000400004</w:t>
        </w:r>
      </w:hyperlink>
    </w:p>
    <w:p w14:paraId="46BB9137" w14:textId="77777777" w:rsidR="00716376" w:rsidRPr="00716376" w:rsidRDefault="00716376" w:rsidP="00716376">
      <w:pPr>
        <w:spacing w:after="0" w:line="240" w:lineRule="auto"/>
        <w:jc w:val="both"/>
        <w:rPr>
          <w:rFonts w:cstheme="minorHAnsi"/>
          <w:b/>
        </w:rPr>
      </w:pPr>
    </w:p>
    <w:p w14:paraId="24BEBB61" w14:textId="77777777" w:rsid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Manual para Vigilância do Desenvolvimento Infantil no Contexto da AIDPI</w:t>
      </w:r>
    </w:p>
    <w:p w14:paraId="44274E42" w14:textId="77777777" w:rsidR="00716376" w:rsidRDefault="00611287" w:rsidP="00716376">
      <w:pPr>
        <w:spacing w:after="0" w:line="240" w:lineRule="auto"/>
        <w:jc w:val="both"/>
        <w:rPr>
          <w:rFonts w:cstheme="minorHAnsi"/>
          <w:b/>
        </w:rPr>
      </w:pPr>
      <w:hyperlink r:id="rId14" w:history="1">
        <w:r w:rsidR="00716376" w:rsidRPr="00F94EEB">
          <w:rPr>
            <w:rStyle w:val="Hyperlink"/>
            <w:rFonts w:cstheme="minorHAnsi"/>
            <w:b/>
          </w:rPr>
          <w:t>http://www.bvsde.paho.org/bvsacd/cd61/vigilancia.pdf</w:t>
        </w:r>
      </w:hyperlink>
    </w:p>
    <w:p w14:paraId="32F20189" w14:textId="77777777" w:rsidR="00716376" w:rsidRPr="00716376" w:rsidRDefault="00716376" w:rsidP="00716376">
      <w:pPr>
        <w:spacing w:after="0" w:line="240" w:lineRule="auto"/>
        <w:jc w:val="both"/>
        <w:rPr>
          <w:rFonts w:cstheme="minorHAnsi"/>
          <w:b/>
        </w:rPr>
      </w:pPr>
    </w:p>
    <w:p w14:paraId="0931AA28" w14:textId="77777777" w:rsid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 xml:space="preserve">Manual para a utilização da caderneta de saúde da criança (2005) </w:t>
      </w:r>
    </w:p>
    <w:p w14:paraId="51597BA6" w14:textId="77777777" w:rsidR="00716376" w:rsidRPr="003A7AA5" w:rsidRDefault="00716376" w:rsidP="00716376">
      <w:pPr>
        <w:spacing w:after="0" w:line="240" w:lineRule="auto"/>
        <w:jc w:val="both"/>
        <w:rPr>
          <w:rStyle w:val="Hyperlink"/>
        </w:rPr>
      </w:pPr>
      <w:r w:rsidRPr="003A7AA5">
        <w:rPr>
          <w:rStyle w:val="Hyperlink"/>
        </w:rPr>
        <w:t xml:space="preserve">http://bvsms.saude.gov.br/bvs/publicacoes/manual%200902.pdf </w:t>
      </w:r>
    </w:p>
    <w:p w14:paraId="70E97534" w14:textId="77777777" w:rsidR="00716376" w:rsidRDefault="00716376" w:rsidP="00716376">
      <w:pPr>
        <w:spacing w:after="0" w:line="240" w:lineRule="auto"/>
        <w:jc w:val="both"/>
        <w:rPr>
          <w:rFonts w:cstheme="minorHAnsi"/>
          <w:b/>
        </w:rPr>
      </w:pPr>
    </w:p>
    <w:p w14:paraId="47424D4B" w14:textId="77777777" w:rsid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Agenda de Compromissos para a Saúde Integral da Criança e Redução da Mortalidade Infantil</w:t>
      </w:r>
    </w:p>
    <w:p w14:paraId="559C0465" w14:textId="77777777" w:rsidR="00716376" w:rsidRDefault="00611287" w:rsidP="00716376">
      <w:pPr>
        <w:spacing w:after="0" w:line="240" w:lineRule="auto"/>
        <w:jc w:val="both"/>
        <w:rPr>
          <w:rFonts w:cstheme="minorHAnsi"/>
          <w:b/>
        </w:rPr>
      </w:pPr>
      <w:hyperlink r:id="rId15" w:history="1">
        <w:r w:rsidR="00716376" w:rsidRPr="00F94EEB">
          <w:rPr>
            <w:rStyle w:val="Hyperlink"/>
            <w:rFonts w:cstheme="minorHAnsi"/>
            <w:b/>
          </w:rPr>
          <w:t>http://bvsms.saude.gov.br/bvs/publicacoes/agenda_compro_crianca.pdf</w:t>
        </w:r>
      </w:hyperlink>
    </w:p>
    <w:p w14:paraId="5D6181D6" w14:textId="77777777" w:rsidR="00716376" w:rsidRDefault="00716376" w:rsidP="00716376">
      <w:pPr>
        <w:spacing w:after="0" w:line="240" w:lineRule="auto"/>
        <w:jc w:val="both"/>
        <w:rPr>
          <w:rFonts w:cstheme="minorHAnsi"/>
          <w:b/>
        </w:rPr>
      </w:pPr>
    </w:p>
    <w:p w14:paraId="00BEE535" w14:textId="77777777" w:rsidR="00716376" w:rsidRP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Caderneta de Saúde da Criança Versão (2008)</w:t>
      </w:r>
    </w:p>
    <w:p w14:paraId="366BDC66" w14:textId="77777777" w:rsidR="00716376" w:rsidRDefault="00611287" w:rsidP="00716376">
      <w:pPr>
        <w:spacing w:after="0" w:line="240" w:lineRule="auto"/>
        <w:jc w:val="both"/>
        <w:rPr>
          <w:rFonts w:cstheme="minorHAnsi"/>
          <w:b/>
        </w:rPr>
      </w:pPr>
      <w:hyperlink r:id="rId16" w:history="1">
        <w:r w:rsidR="00716376" w:rsidRPr="00F94EEB">
          <w:rPr>
            <w:rStyle w:val="Hyperlink"/>
            <w:rFonts w:cstheme="minorHAnsi"/>
            <w:b/>
          </w:rPr>
          <w:t>http://agendaprimeirainfancia.org.br/arquivos/caderneta_saude_crianca_5ed.pdf</w:t>
        </w:r>
      </w:hyperlink>
    </w:p>
    <w:p w14:paraId="62F30D18" w14:textId="77777777" w:rsidR="00716376" w:rsidRDefault="00716376" w:rsidP="00716376">
      <w:pPr>
        <w:spacing w:after="0" w:line="240" w:lineRule="auto"/>
        <w:jc w:val="both"/>
        <w:rPr>
          <w:rFonts w:cstheme="minorHAnsi"/>
          <w:b/>
        </w:rPr>
      </w:pPr>
    </w:p>
    <w:p w14:paraId="214A476F" w14:textId="77777777" w:rsidR="00716376" w:rsidRDefault="00716376" w:rsidP="00B77633">
      <w:pPr>
        <w:pStyle w:val="PargrafodaLista"/>
        <w:numPr>
          <w:ilvl w:val="0"/>
          <w:numId w:val="23"/>
        </w:numPr>
        <w:spacing w:after="0" w:line="240" w:lineRule="auto"/>
        <w:jc w:val="both"/>
        <w:rPr>
          <w:rFonts w:cstheme="minorHAnsi"/>
          <w:b/>
        </w:rPr>
      </w:pPr>
      <w:r w:rsidRPr="00716376">
        <w:rPr>
          <w:rFonts w:cstheme="minorHAnsi"/>
          <w:b/>
        </w:rPr>
        <w:t>Caderneta de Saúde da Criança Versão Atual (2013)</w:t>
      </w:r>
    </w:p>
    <w:p w14:paraId="39A32E83" w14:textId="77777777" w:rsidR="00716376" w:rsidRDefault="00611287" w:rsidP="00716376">
      <w:pPr>
        <w:spacing w:after="0" w:line="240" w:lineRule="auto"/>
        <w:jc w:val="both"/>
        <w:rPr>
          <w:rFonts w:cstheme="minorHAnsi"/>
          <w:b/>
        </w:rPr>
      </w:pPr>
      <w:hyperlink r:id="rId17" w:history="1">
        <w:r w:rsidR="00716376" w:rsidRPr="00F94EEB">
          <w:rPr>
            <w:rStyle w:val="Hyperlink"/>
            <w:rFonts w:cstheme="minorHAnsi"/>
            <w:b/>
          </w:rPr>
          <w:t>http://bvsms.saude.gov.br/bvs/publicacoes/caderneta_saude_crianca_menino.pdf</w:t>
        </w:r>
      </w:hyperlink>
    </w:p>
    <w:p w14:paraId="443C327A" w14:textId="77777777" w:rsidR="00716376" w:rsidRDefault="00611287" w:rsidP="00716376">
      <w:pPr>
        <w:spacing w:after="0" w:line="240" w:lineRule="auto"/>
        <w:jc w:val="both"/>
        <w:rPr>
          <w:rFonts w:cstheme="minorHAnsi"/>
          <w:b/>
        </w:rPr>
      </w:pPr>
      <w:hyperlink r:id="rId18" w:history="1">
        <w:r w:rsidR="00716376" w:rsidRPr="00F94EEB">
          <w:rPr>
            <w:rStyle w:val="Hyperlink"/>
            <w:rFonts w:cstheme="minorHAnsi"/>
            <w:b/>
          </w:rPr>
          <w:t>http://bvsms.saude.gov.br/bvs/publicacoes/caderneta_saude_crianca_menina.pdf</w:t>
        </w:r>
      </w:hyperlink>
    </w:p>
    <w:p w14:paraId="546958D2" w14:textId="77777777" w:rsidR="00F517B4" w:rsidRDefault="00F517B4" w:rsidP="00716376">
      <w:pPr>
        <w:spacing w:after="0" w:line="240" w:lineRule="auto"/>
        <w:jc w:val="both"/>
        <w:rPr>
          <w:rFonts w:cstheme="minorHAnsi"/>
          <w:b/>
        </w:rPr>
      </w:pPr>
    </w:p>
    <w:p w14:paraId="68815CB5" w14:textId="77777777" w:rsidR="00F517B4" w:rsidRPr="00F517B4" w:rsidRDefault="00F517B4" w:rsidP="00B77633">
      <w:pPr>
        <w:pStyle w:val="PargrafodaLista"/>
        <w:numPr>
          <w:ilvl w:val="0"/>
          <w:numId w:val="23"/>
        </w:numPr>
        <w:spacing w:after="0" w:line="240" w:lineRule="auto"/>
        <w:jc w:val="both"/>
        <w:rPr>
          <w:rFonts w:cstheme="minorHAnsi"/>
          <w:b/>
        </w:rPr>
      </w:pPr>
      <w:r w:rsidRPr="00F517B4">
        <w:rPr>
          <w:rFonts w:cstheme="minorHAnsi"/>
          <w:b/>
        </w:rPr>
        <w:t xml:space="preserve">Guia Alimentar para Crianças menores de dois anos </w:t>
      </w:r>
    </w:p>
    <w:p w14:paraId="45CE8596" w14:textId="77777777" w:rsidR="00716376" w:rsidRDefault="00611287" w:rsidP="00716376">
      <w:pPr>
        <w:spacing w:after="0" w:line="240" w:lineRule="auto"/>
        <w:jc w:val="both"/>
        <w:rPr>
          <w:rFonts w:cstheme="minorHAnsi"/>
          <w:b/>
        </w:rPr>
      </w:pPr>
      <w:hyperlink r:id="rId19" w:history="1">
        <w:r w:rsidR="00F517B4" w:rsidRPr="00F517B4">
          <w:rPr>
            <w:rStyle w:val="Hyperlink"/>
            <w:rFonts w:cstheme="minorHAnsi"/>
            <w:b/>
          </w:rPr>
          <w:t>http://www.opas.org.br/wp-content/uploads/2015/09/Guia-alimentar-criancas-2-anos.pdf</w:t>
        </w:r>
      </w:hyperlink>
    </w:p>
    <w:p w14:paraId="1EE7B2AC" w14:textId="77777777" w:rsidR="003A7AA5" w:rsidRDefault="003A7AA5" w:rsidP="00716376">
      <w:pPr>
        <w:spacing w:after="0" w:line="240" w:lineRule="auto"/>
        <w:jc w:val="both"/>
        <w:rPr>
          <w:rFonts w:cstheme="minorHAnsi"/>
          <w:b/>
        </w:rPr>
      </w:pPr>
    </w:p>
    <w:p w14:paraId="39BE2888" w14:textId="77777777" w:rsidR="003A7AA5" w:rsidRDefault="003A7AA5" w:rsidP="00B77633">
      <w:pPr>
        <w:pStyle w:val="PargrafodaLista"/>
        <w:numPr>
          <w:ilvl w:val="0"/>
          <w:numId w:val="23"/>
        </w:numPr>
        <w:spacing w:after="0" w:line="240" w:lineRule="auto"/>
        <w:jc w:val="both"/>
        <w:rPr>
          <w:rFonts w:cstheme="minorHAnsi"/>
          <w:b/>
        </w:rPr>
      </w:pPr>
      <w:r w:rsidRPr="003A7AA5">
        <w:rPr>
          <w:rFonts w:cstheme="minorHAnsi"/>
          <w:b/>
        </w:rPr>
        <w:t xml:space="preserve">Método Canguru – Manual Técnico </w:t>
      </w:r>
    </w:p>
    <w:p w14:paraId="4F25BE26" w14:textId="337FAFFF" w:rsidR="003A7AA5" w:rsidRDefault="00611287" w:rsidP="003A7AA5">
      <w:pPr>
        <w:spacing w:after="0" w:line="240" w:lineRule="auto"/>
        <w:jc w:val="both"/>
        <w:rPr>
          <w:rStyle w:val="Hyperlink"/>
        </w:rPr>
      </w:pPr>
      <w:hyperlink r:id="rId20" w:history="1">
        <w:r w:rsidR="0079320A" w:rsidRPr="002E2413">
          <w:rPr>
            <w:rStyle w:val="Hyperlink"/>
          </w:rPr>
          <w:t>http://www.redeblh.fiocruz.br/media/mtcanguri%202ed.pdf</w:t>
        </w:r>
      </w:hyperlink>
    </w:p>
    <w:p w14:paraId="5A4CD042" w14:textId="77777777" w:rsidR="0079320A" w:rsidRDefault="0079320A" w:rsidP="003A7AA5">
      <w:pPr>
        <w:spacing w:after="0" w:line="240" w:lineRule="auto"/>
        <w:jc w:val="both"/>
        <w:rPr>
          <w:rStyle w:val="Hyperlink"/>
        </w:rPr>
      </w:pPr>
    </w:p>
    <w:p w14:paraId="17B073C0" w14:textId="463720E1" w:rsidR="0079320A" w:rsidRDefault="0079320A" w:rsidP="0079320A">
      <w:pPr>
        <w:pStyle w:val="PargrafodaLista"/>
        <w:numPr>
          <w:ilvl w:val="0"/>
          <w:numId w:val="23"/>
        </w:numPr>
        <w:spacing w:after="0" w:line="240" w:lineRule="auto"/>
        <w:jc w:val="both"/>
        <w:rPr>
          <w:rFonts w:cstheme="minorHAnsi"/>
          <w:b/>
        </w:rPr>
      </w:pPr>
      <w:r w:rsidRPr="0079320A">
        <w:rPr>
          <w:rFonts w:cstheme="minorHAnsi"/>
          <w:b/>
        </w:rPr>
        <w:t>Características dos primeiros casos de microcefalia possivelmente relacionados ao vírus Zika notificados na Região Metropolitana de Recife, Pernambuco</w:t>
      </w:r>
    </w:p>
    <w:p w14:paraId="448F917E" w14:textId="4E43BCD7" w:rsidR="0079320A" w:rsidRPr="003A7AA5" w:rsidRDefault="0079320A" w:rsidP="0079320A">
      <w:pPr>
        <w:spacing w:after="0" w:line="240" w:lineRule="auto"/>
        <w:jc w:val="both"/>
        <w:rPr>
          <w:rStyle w:val="Hyperlink"/>
        </w:rPr>
      </w:pPr>
      <w:r w:rsidRPr="0079320A">
        <w:rPr>
          <w:rStyle w:val="Hyperlink"/>
        </w:rPr>
        <w:t>http://www.scielo.br/pdf/ress/2016nahead/2237-9622-ress-S1679_49742016000400003.pdf</w:t>
      </w:r>
    </w:p>
    <w:p w14:paraId="75FCA25A" w14:textId="77777777" w:rsidR="00A2495C" w:rsidRDefault="00A2495C" w:rsidP="00D507BA">
      <w:pPr>
        <w:spacing w:after="0" w:line="240" w:lineRule="auto"/>
        <w:jc w:val="center"/>
        <w:rPr>
          <w:rFonts w:cstheme="minorHAnsi"/>
          <w:b/>
        </w:rPr>
      </w:pPr>
    </w:p>
    <w:p w14:paraId="77ED3BC5" w14:textId="77777777" w:rsidR="00A2495C" w:rsidRDefault="00A2495C">
      <w:pPr>
        <w:rPr>
          <w:rFonts w:cstheme="minorHAnsi"/>
          <w:b/>
        </w:rPr>
      </w:pPr>
      <w:r>
        <w:rPr>
          <w:rFonts w:cstheme="minorHAnsi"/>
          <w:b/>
        </w:rPr>
        <w:br w:type="page"/>
      </w:r>
    </w:p>
    <w:p w14:paraId="631AF61E" w14:textId="77777777" w:rsidR="00AF1D5F" w:rsidRPr="00D507BA" w:rsidRDefault="00AF1D5F" w:rsidP="00D507BA">
      <w:pPr>
        <w:spacing w:after="0" w:line="240" w:lineRule="auto"/>
        <w:jc w:val="center"/>
        <w:rPr>
          <w:rFonts w:cstheme="minorHAnsi"/>
          <w:b/>
        </w:rPr>
      </w:pPr>
      <w:commentRangeStart w:id="10"/>
      <w:r w:rsidRPr="00D507BA">
        <w:rPr>
          <w:rFonts w:cstheme="minorHAnsi"/>
          <w:b/>
        </w:rPr>
        <w:t>Perguntas Frequentes</w:t>
      </w:r>
      <w:commentRangeEnd w:id="10"/>
      <w:r w:rsidR="00061D15">
        <w:rPr>
          <w:rStyle w:val="Refdecomentrio"/>
        </w:rPr>
        <w:commentReference w:id="10"/>
      </w:r>
    </w:p>
    <w:p w14:paraId="1C60B8FD" w14:textId="77777777" w:rsidR="00AF1D5F" w:rsidRPr="00D507BA" w:rsidRDefault="00AF1D5F" w:rsidP="00D507BA">
      <w:pPr>
        <w:spacing w:after="0" w:line="240" w:lineRule="auto"/>
        <w:jc w:val="both"/>
        <w:rPr>
          <w:rFonts w:cstheme="minorHAnsi"/>
        </w:rPr>
      </w:pPr>
    </w:p>
    <w:p w14:paraId="45A57E74" w14:textId="77777777" w:rsidR="00AF1D5F" w:rsidRPr="00D507BA" w:rsidRDefault="00AF1D5F" w:rsidP="00D507BA">
      <w:pPr>
        <w:spacing w:after="0" w:line="240" w:lineRule="auto"/>
        <w:jc w:val="both"/>
        <w:rPr>
          <w:rFonts w:cstheme="minorHAnsi"/>
        </w:rPr>
      </w:pPr>
      <w:r w:rsidRPr="00D507BA">
        <w:rPr>
          <w:rFonts w:cstheme="minorHAnsi"/>
        </w:rPr>
        <w:t>Conheça as respostas às perguntas mais frequentes feitas pelos interessados neste curso.</w:t>
      </w:r>
    </w:p>
    <w:p w14:paraId="78F0F8FC" w14:textId="77777777" w:rsidR="009D5258" w:rsidRDefault="009D5258" w:rsidP="00D507BA">
      <w:pPr>
        <w:spacing w:after="0" w:line="240" w:lineRule="auto"/>
        <w:jc w:val="both"/>
        <w:rPr>
          <w:rFonts w:cstheme="minorHAnsi"/>
        </w:rPr>
      </w:pPr>
    </w:p>
    <w:p w14:paraId="4F8CDB60" w14:textId="77777777" w:rsidR="00AF1D5F" w:rsidRPr="009D5258" w:rsidRDefault="00AF1D5F" w:rsidP="00B77633">
      <w:pPr>
        <w:pStyle w:val="PargrafodaLista"/>
        <w:numPr>
          <w:ilvl w:val="0"/>
          <w:numId w:val="19"/>
        </w:numPr>
        <w:spacing w:after="0" w:line="240" w:lineRule="auto"/>
        <w:ind w:hanging="765"/>
        <w:jc w:val="both"/>
        <w:rPr>
          <w:rFonts w:cstheme="minorHAnsi"/>
        </w:rPr>
      </w:pPr>
      <w:r w:rsidRPr="009D5258">
        <w:rPr>
          <w:rFonts w:cstheme="minorHAnsi"/>
        </w:rPr>
        <w:t>Não estou conseguindo receber a declaração de conclusão de curso. O que está havendo?</w:t>
      </w:r>
    </w:p>
    <w:p w14:paraId="69C8C737" w14:textId="77777777" w:rsidR="00AF1D5F" w:rsidRPr="00D507BA" w:rsidRDefault="00AF1D5F" w:rsidP="00D507BA">
      <w:pPr>
        <w:spacing w:after="0" w:line="240" w:lineRule="auto"/>
        <w:jc w:val="both"/>
        <w:rPr>
          <w:rFonts w:cstheme="minorHAnsi"/>
        </w:rPr>
      </w:pPr>
      <w:r w:rsidRPr="00D507BA">
        <w:rPr>
          <w:rFonts w:cstheme="minorHAnsi"/>
        </w:rPr>
        <w:t>A declaração de conclusão de curso é disponibilizada apenas para enfermeiros e médicos que</w:t>
      </w:r>
      <w:r w:rsidR="009D5258">
        <w:rPr>
          <w:rFonts w:cstheme="minorHAnsi"/>
        </w:rPr>
        <w:t xml:space="preserve"> atenderam plenamente os requisitos descritos no tópico “</w:t>
      </w:r>
      <w:r w:rsidR="009D5258" w:rsidRPr="009D5258">
        <w:rPr>
          <w:rFonts w:cstheme="minorHAnsi"/>
          <w:b/>
        </w:rPr>
        <w:t>Apresentação de Curso</w:t>
      </w:r>
      <w:r w:rsidR="009D5258">
        <w:rPr>
          <w:rFonts w:cstheme="minorHAnsi"/>
        </w:rPr>
        <w:t>”, item “</w:t>
      </w:r>
      <w:r w:rsidR="009D5258" w:rsidRPr="009D5258">
        <w:rPr>
          <w:rFonts w:cstheme="minorHAnsi"/>
          <w:b/>
        </w:rPr>
        <w:t>certificação</w:t>
      </w:r>
      <w:r w:rsidR="009D5258">
        <w:rPr>
          <w:rFonts w:cstheme="minorHAnsi"/>
        </w:rPr>
        <w:t>”.</w:t>
      </w:r>
    </w:p>
    <w:p w14:paraId="568F84E9" w14:textId="77777777" w:rsidR="009D5258" w:rsidRDefault="009D5258" w:rsidP="00D507BA">
      <w:pPr>
        <w:spacing w:after="0" w:line="240" w:lineRule="auto"/>
        <w:jc w:val="both"/>
        <w:rPr>
          <w:rFonts w:cstheme="minorHAnsi"/>
        </w:rPr>
      </w:pPr>
    </w:p>
    <w:p w14:paraId="5AEAC91E" w14:textId="77777777" w:rsidR="00AF1D5F" w:rsidRPr="008A43E0" w:rsidRDefault="009D5258" w:rsidP="00B77633">
      <w:pPr>
        <w:pStyle w:val="PargrafodaLista"/>
        <w:numPr>
          <w:ilvl w:val="0"/>
          <w:numId w:val="19"/>
        </w:numPr>
        <w:spacing w:after="0" w:line="240" w:lineRule="auto"/>
        <w:ind w:hanging="765"/>
        <w:jc w:val="both"/>
        <w:rPr>
          <w:rFonts w:cstheme="minorHAnsi"/>
          <w:highlight w:val="magenta"/>
        </w:rPr>
      </w:pPr>
      <w:r w:rsidRPr="008A43E0">
        <w:rPr>
          <w:rFonts w:cstheme="minorHAnsi"/>
          <w:highlight w:val="magenta"/>
        </w:rPr>
        <w:t xml:space="preserve">Atingi os requisitos para receber a Declaração de conclusão de curso, mas essa </w:t>
      </w:r>
      <w:r w:rsidR="00AF1D5F" w:rsidRPr="008A43E0">
        <w:rPr>
          <w:rFonts w:cstheme="minorHAnsi"/>
          <w:highlight w:val="magenta"/>
        </w:rPr>
        <w:t>ainda não chegou. O que aconteceu?</w:t>
      </w:r>
    </w:p>
    <w:p w14:paraId="7C326201" w14:textId="77777777" w:rsidR="00C50C50" w:rsidRPr="008A43E0" w:rsidRDefault="00AF1D5F" w:rsidP="00D507BA">
      <w:pPr>
        <w:spacing w:after="0" w:line="240" w:lineRule="auto"/>
        <w:jc w:val="both"/>
        <w:rPr>
          <w:rFonts w:cstheme="minorHAnsi"/>
          <w:highlight w:val="magenta"/>
        </w:rPr>
      </w:pPr>
      <w:r w:rsidRPr="008A43E0">
        <w:rPr>
          <w:rFonts w:cstheme="minorHAnsi"/>
          <w:highlight w:val="magenta"/>
        </w:rPr>
        <w:t xml:space="preserve">O </w:t>
      </w:r>
      <w:r w:rsidRPr="008A43E0">
        <w:rPr>
          <w:rFonts w:cstheme="minorHAnsi"/>
          <w:i/>
          <w:highlight w:val="magenta"/>
        </w:rPr>
        <w:t>link</w:t>
      </w:r>
      <w:r w:rsidRPr="008A43E0">
        <w:rPr>
          <w:rFonts w:cstheme="minorHAnsi"/>
          <w:highlight w:val="magenta"/>
        </w:rPr>
        <w:t xml:space="preserve"> para acesso à </w:t>
      </w:r>
      <w:r w:rsidR="008A43E0" w:rsidRPr="008A43E0">
        <w:rPr>
          <w:rFonts w:cstheme="minorHAnsi"/>
          <w:highlight w:val="magenta"/>
        </w:rPr>
        <w:t>declaração é enviado por e-mail.R</w:t>
      </w:r>
      <w:r w:rsidRPr="008A43E0">
        <w:rPr>
          <w:rFonts w:cstheme="minorHAnsi"/>
          <w:highlight w:val="magenta"/>
        </w:rPr>
        <w:t xml:space="preserve">ecomendamos que você verifique qual foi o e-mail que cadastrou no ato da inscrição </w:t>
      </w:r>
      <w:r w:rsidR="008A43E0" w:rsidRPr="008A43E0">
        <w:rPr>
          <w:rFonts w:cstheme="minorHAnsi"/>
          <w:highlight w:val="magenta"/>
        </w:rPr>
        <w:t>como</w:t>
      </w:r>
      <w:r w:rsidRPr="008A43E0">
        <w:rPr>
          <w:rFonts w:cstheme="minorHAnsi"/>
          <w:highlight w:val="magenta"/>
        </w:rPr>
        <w:t xml:space="preserve"> também, as caixas </w:t>
      </w:r>
      <w:r w:rsidRPr="008A43E0">
        <w:rPr>
          <w:rFonts w:cstheme="minorHAnsi"/>
          <w:i/>
          <w:highlight w:val="magenta"/>
        </w:rPr>
        <w:t>spam</w:t>
      </w:r>
      <w:r w:rsidRPr="008A43E0">
        <w:rPr>
          <w:rFonts w:cstheme="minorHAnsi"/>
          <w:highlight w:val="magenta"/>
        </w:rPr>
        <w:t xml:space="preserve">, lixo eletrônico ou quarentena do seu </w:t>
      </w:r>
      <w:r w:rsidR="00C50C50" w:rsidRPr="008A43E0">
        <w:rPr>
          <w:rFonts w:cstheme="minorHAnsi"/>
          <w:i/>
          <w:highlight w:val="magenta"/>
        </w:rPr>
        <w:t>e-mail</w:t>
      </w:r>
      <w:r w:rsidRPr="008A43E0">
        <w:rPr>
          <w:rFonts w:cstheme="minorHAnsi"/>
          <w:highlight w:val="magenta"/>
        </w:rPr>
        <w:t>.</w:t>
      </w:r>
    </w:p>
    <w:p w14:paraId="33E6C5F6" w14:textId="77777777" w:rsidR="008A43E0" w:rsidRPr="008A43E0" w:rsidRDefault="008A43E0" w:rsidP="00D507BA">
      <w:pPr>
        <w:spacing w:after="0" w:line="240" w:lineRule="auto"/>
        <w:jc w:val="both"/>
        <w:rPr>
          <w:rFonts w:cstheme="minorHAnsi"/>
          <w:highlight w:val="magenta"/>
        </w:rPr>
      </w:pPr>
    </w:p>
    <w:p w14:paraId="3745431D" w14:textId="77777777" w:rsidR="00AF1D5F" w:rsidRPr="008A43E0" w:rsidRDefault="00AF1D5F" w:rsidP="00B77633">
      <w:pPr>
        <w:pStyle w:val="PargrafodaLista"/>
        <w:numPr>
          <w:ilvl w:val="0"/>
          <w:numId w:val="19"/>
        </w:numPr>
        <w:spacing w:after="0" w:line="240" w:lineRule="auto"/>
        <w:ind w:hanging="765"/>
        <w:jc w:val="both"/>
        <w:rPr>
          <w:rFonts w:cstheme="minorHAnsi"/>
          <w:highlight w:val="magenta"/>
        </w:rPr>
      </w:pPr>
      <w:r w:rsidRPr="008A43E0">
        <w:rPr>
          <w:rFonts w:cstheme="minorHAnsi"/>
          <w:highlight w:val="magenta"/>
        </w:rPr>
        <w:t xml:space="preserve">É possível enviar minha declaração de conclusão de curso por </w:t>
      </w:r>
      <w:r w:rsidRPr="008A43E0">
        <w:rPr>
          <w:rFonts w:cstheme="minorHAnsi"/>
          <w:i/>
          <w:highlight w:val="magenta"/>
        </w:rPr>
        <w:t>e-mail</w:t>
      </w:r>
      <w:r w:rsidRPr="008A43E0">
        <w:rPr>
          <w:rFonts w:cstheme="minorHAnsi"/>
          <w:highlight w:val="magenta"/>
        </w:rPr>
        <w:t>?</w:t>
      </w:r>
    </w:p>
    <w:p w14:paraId="772C73B8" w14:textId="77777777" w:rsidR="00AF1D5F" w:rsidRPr="00D507BA" w:rsidRDefault="00AF1D5F" w:rsidP="00D507BA">
      <w:pPr>
        <w:spacing w:after="0" w:line="240" w:lineRule="auto"/>
        <w:jc w:val="both"/>
        <w:rPr>
          <w:rFonts w:cstheme="minorHAnsi"/>
        </w:rPr>
      </w:pPr>
      <w:r w:rsidRPr="008A43E0">
        <w:rPr>
          <w:rFonts w:cstheme="minorHAnsi"/>
          <w:highlight w:val="magenta"/>
        </w:rPr>
        <w:t xml:space="preserve">Não. O que você receberá por e-mail é o </w:t>
      </w:r>
      <w:r w:rsidRPr="008A43E0">
        <w:rPr>
          <w:rFonts w:cstheme="minorHAnsi"/>
          <w:i/>
          <w:highlight w:val="magenta"/>
        </w:rPr>
        <w:t>link</w:t>
      </w:r>
      <w:r w:rsidRPr="008A43E0">
        <w:rPr>
          <w:rFonts w:cstheme="minorHAnsi"/>
          <w:highlight w:val="magenta"/>
        </w:rPr>
        <w:t xml:space="preserve"> para ter acesso à declaração. Verifique o seu e-mail, lembrando que você deve acessar o </w:t>
      </w:r>
      <w:r w:rsidRPr="008A43E0">
        <w:rPr>
          <w:rFonts w:cstheme="minorHAnsi"/>
          <w:i/>
          <w:highlight w:val="magenta"/>
        </w:rPr>
        <w:t>e-mail</w:t>
      </w:r>
      <w:r w:rsidRPr="008A43E0">
        <w:rPr>
          <w:rFonts w:cstheme="minorHAnsi"/>
          <w:highlight w:val="magenta"/>
        </w:rPr>
        <w:t xml:space="preserve"> que cadastrou no ato de inscrição do curso. Recomendamos, ainda, que você verifique as caixas </w:t>
      </w:r>
      <w:r w:rsidRPr="008A43E0">
        <w:rPr>
          <w:rFonts w:cstheme="minorHAnsi"/>
          <w:i/>
          <w:highlight w:val="magenta"/>
        </w:rPr>
        <w:t>spam</w:t>
      </w:r>
      <w:r w:rsidRPr="008A43E0">
        <w:rPr>
          <w:rFonts w:cstheme="minorHAnsi"/>
          <w:highlight w:val="magenta"/>
        </w:rPr>
        <w:t>, lixo eletrônico ou quarentena do seu e-mail.</w:t>
      </w:r>
    </w:p>
    <w:p w14:paraId="7F603EEB" w14:textId="77777777" w:rsidR="00AF1D5F" w:rsidRPr="00D507BA" w:rsidRDefault="00AF1D5F" w:rsidP="00D507BA">
      <w:pPr>
        <w:spacing w:after="0" w:line="240" w:lineRule="auto"/>
        <w:jc w:val="both"/>
        <w:rPr>
          <w:rFonts w:cstheme="minorHAnsi"/>
        </w:rPr>
      </w:pPr>
    </w:p>
    <w:p w14:paraId="2A5ABEEC" w14:textId="77777777" w:rsidR="00AF1D5F" w:rsidRPr="008A43E0" w:rsidRDefault="00AF1D5F" w:rsidP="00B77633">
      <w:pPr>
        <w:pStyle w:val="PargrafodaLista"/>
        <w:numPr>
          <w:ilvl w:val="0"/>
          <w:numId w:val="19"/>
        </w:numPr>
        <w:spacing w:after="0" w:line="240" w:lineRule="auto"/>
        <w:ind w:hanging="765"/>
        <w:jc w:val="both"/>
        <w:rPr>
          <w:rFonts w:cstheme="minorHAnsi"/>
        </w:rPr>
      </w:pPr>
      <w:r w:rsidRPr="008A43E0">
        <w:rPr>
          <w:rFonts w:cstheme="minorHAnsi"/>
        </w:rPr>
        <w:t>Quanto tempo tenho para concluir meus estudos?</w:t>
      </w:r>
    </w:p>
    <w:p w14:paraId="765B3FD1" w14:textId="77777777" w:rsidR="00AF1D5F" w:rsidRPr="00D507BA" w:rsidRDefault="00AF1D5F" w:rsidP="00D507BA">
      <w:pPr>
        <w:spacing w:after="0" w:line="240" w:lineRule="auto"/>
        <w:jc w:val="both"/>
        <w:rPr>
          <w:rFonts w:cstheme="minorHAnsi"/>
        </w:rPr>
      </w:pPr>
      <w:r w:rsidRPr="00D507BA">
        <w:rPr>
          <w:rFonts w:cstheme="minorHAnsi"/>
        </w:rPr>
        <w:t>Durante o período de realização do curso, você pode planejar sua rotina de estudos da forma que achar mais conveniente, ou seja, não existe um número de dias específicos</w:t>
      </w:r>
      <w:r w:rsidR="008A43E0">
        <w:rPr>
          <w:rFonts w:cstheme="minorHAnsi"/>
        </w:rPr>
        <w:t>,</w:t>
      </w:r>
      <w:r w:rsidRPr="00D507BA">
        <w:rPr>
          <w:rFonts w:cstheme="minorHAnsi"/>
        </w:rPr>
        <w:t xml:space="preserve"> mas </w:t>
      </w:r>
      <w:r w:rsidRPr="008A43E0">
        <w:rPr>
          <w:rFonts w:cstheme="minorHAnsi"/>
        </w:rPr>
        <w:t>carga horária mínima de 12h</w:t>
      </w:r>
      <w:r w:rsidR="008A43E0" w:rsidRPr="008A43E0">
        <w:rPr>
          <w:rFonts w:cstheme="minorHAnsi"/>
        </w:rPr>
        <w:t>oras a cumprir.</w:t>
      </w:r>
      <w:r w:rsidRPr="008A43E0">
        <w:rPr>
          <w:rFonts w:cstheme="minorHAnsi"/>
        </w:rPr>
        <w:t xml:space="preserve"> Você deve atentar para a data de en</w:t>
      </w:r>
      <w:r w:rsidRPr="00D507BA">
        <w:rPr>
          <w:rFonts w:cstheme="minorHAnsi"/>
        </w:rPr>
        <w:t>cerramento do curso, após esta data não será mais possível</w:t>
      </w:r>
      <w:r w:rsidR="008A43E0">
        <w:rPr>
          <w:rFonts w:cstheme="minorHAnsi"/>
        </w:rPr>
        <w:t xml:space="preserve"> participar</w:t>
      </w:r>
      <w:r w:rsidRPr="00D507BA">
        <w:rPr>
          <w:rFonts w:cstheme="minorHAnsi"/>
        </w:rPr>
        <w:t>.</w:t>
      </w:r>
    </w:p>
    <w:p w14:paraId="25AC3E32" w14:textId="77777777" w:rsidR="00AF1D5F" w:rsidRPr="00D507BA" w:rsidRDefault="00AF1D5F" w:rsidP="00D507BA">
      <w:pPr>
        <w:spacing w:after="0" w:line="240" w:lineRule="auto"/>
        <w:jc w:val="both"/>
        <w:rPr>
          <w:rFonts w:cstheme="minorHAnsi"/>
        </w:rPr>
      </w:pPr>
    </w:p>
    <w:p w14:paraId="5BDAD503" w14:textId="77777777" w:rsidR="00AF1D5F" w:rsidRPr="008A43E0" w:rsidRDefault="00AF1D5F" w:rsidP="00B77633">
      <w:pPr>
        <w:pStyle w:val="PargrafodaLista"/>
        <w:numPr>
          <w:ilvl w:val="0"/>
          <w:numId w:val="19"/>
        </w:numPr>
        <w:spacing w:after="0" w:line="240" w:lineRule="auto"/>
        <w:ind w:hanging="765"/>
        <w:jc w:val="both"/>
        <w:rPr>
          <w:rFonts w:cstheme="minorHAnsi"/>
        </w:rPr>
      </w:pPr>
      <w:r w:rsidRPr="008A43E0">
        <w:rPr>
          <w:rFonts w:cstheme="minorHAnsi"/>
        </w:rPr>
        <w:t>É necessário estar na Unidade Básica de Saúde ou Secretaria Municipal de Saúde para acessar o curso?</w:t>
      </w:r>
    </w:p>
    <w:p w14:paraId="752AAD8D" w14:textId="77777777" w:rsidR="00AF1D5F" w:rsidRPr="00D507BA" w:rsidRDefault="00AF1D5F" w:rsidP="00D507BA">
      <w:pPr>
        <w:spacing w:after="0" w:line="240" w:lineRule="auto"/>
        <w:jc w:val="both"/>
        <w:rPr>
          <w:rFonts w:cstheme="minorHAnsi"/>
        </w:rPr>
      </w:pPr>
      <w:r w:rsidRPr="00D507BA">
        <w:rPr>
          <w:rFonts w:cstheme="minorHAnsi"/>
        </w:rPr>
        <w:t xml:space="preserve">Não. Você pode acessar o curso de qualquer </w:t>
      </w:r>
      <w:r w:rsidR="008A43E0" w:rsidRPr="008A43E0">
        <w:rPr>
          <w:rFonts w:cstheme="minorHAnsi"/>
          <w:highlight w:val="magenta"/>
        </w:rPr>
        <w:t>mídia eletrônicas conectada</w:t>
      </w:r>
      <w:r w:rsidRPr="008A43E0">
        <w:rPr>
          <w:rFonts w:cstheme="minorHAnsi"/>
          <w:highlight w:val="magenta"/>
        </w:rPr>
        <w:t xml:space="preserve"> à internet</w:t>
      </w:r>
      <w:r w:rsidR="008A43E0">
        <w:rPr>
          <w:rFonts w:cstheme="minorHAnsi"/>
        </w:rPr>
        <w:t xml:space="preserve">. É imprescindível estar inscrito no </w:t>
      </w:r>
      <w:r w:rsidRPr="00D507BA">
        <w:rPr>
          <w:rFonts w:cstheme="minorHAnsi"/>
        </w:rPr>
        <w:t>curso.</w:t>
      </w:r>
    </w:p>
    <w:p w14:paraId="0150F5C9" w14:textId="77777777" w:rsidR="00AF1D5F" w:rsidRPr="00D507BA" w:rsidRDefault="00AF1D5F" w:rsidP="00D507BA">
      <w:pPr>
        <w:spacing w:after="0" w:line="240" w:lineRule="auto"/>
        <w:jc w:val="both"/>
        <w:rPr>
          <w:rFonts w:cstheme="minorHAnsi"/>
        </w:rPr>
      </w:pPr>
    </w:p>
    <w:p w14:paraId="19F1C15E" w14:textId="77777777" w:rsidR="00AF1D5F" w:rsidRPr="008A43E0" w:rsidRDefault="00AF1D5F" w:rsidP="00B77633">
      <w:pPr>
        <w:pStyle w:val="PargrafodaLista"/>
        <w:numPr>
          <w:ilvl w:val="0"/>
          <w:numId w:val="19"/>
        </w:numPr>
        <w:spacing w:after="0" w:line="240" w:lineRule="auto"/>
        <w:ind w:hanging="765"/>
        <w:jc w:val="both"/>
        <w:rPr>
          <w:rFonts w:cstheme="minorHAnsi"/>
        </w:rPr>
      </w:pPr>
      <w:r w:rsidRPr="008A43E0">
        <w:rPr>
          <w:rFonts w:cstheme="minorHAnsi"/>
        </w:rPr>
        <w:t>Posso acessar o curso a noite, nos finais de semana e feriados?</w:t>
      </w:r>
    </w:p>
    <w:p w14:paraId="6A93E01B" w14:textId="77777777" w:rsidR="00AF1D5F" w:rsidRPr="00D507BA" w:rsidRDefault="00AF1D5F" w:rsidP="00D507BA">
      <w:pPr>
        <w:spacing w:after="0" w:line="240" w:lineRule="auto"/>
        <w:jc w:val="both"/>
        <w:rPr>
          <w:rFonts w:cstheme="minorHAnsi"/>
        </w:rPr>
      </w:pPr>
      <w:r w:rsidRPr="00D507BA">
        <w:rPr>
          <w:rFonts w:cstheme="minorHAnsi"/>
        </w:rPr>
        <w:t>Sim. O curso fica disponível todos os dias da semana, inclusive nos feriados, 24 horas por dia.</w:t>
      </w:r>
    </w:p>
    <w:p w14:paraId="4609508D" w14:textId="77777777" w:rsidR="00AF1D5F" w:rsidRPr="00D507BA" w:rsidRDefault="00AF1D5F" w:rsidP="00D507BA">
      <w:pPr>
        <w:spacing w:after="0" w:line="240" w:lineRule="auto"/>
        <w:jc w:val="both"/>
        <w:rPr>
          <w:rFonts w:cstheme="minorHAnsi"/>
        </w:rPr>
      </w:pPr>
    </w:p>
    <w:p w14:paraId="6E640032" w14:textId="77777777" w:rsidR="00AF1D5F" w:rsidRPr="008A43E0" w:rsidRDefault="00AF1D5F" w:rsidP="00B77633">
      <w:pPr>
        <w:pStyle w:val="PargrafodaLista"/>
        <w:numPr>
          <w:ilvl w:val="0"/>
          <w:numId w:val="19"/>
        </w:numPr>
        <w:spacing w:after="0" w:line="240" w:lineRule="auto"/>
        <w:ind w:hanging="765"/>
        <w:jc w:val="both"/>
        <w:rPr>
          <w:rFonts w:cstheme="minorHAnsi"/>
        </w:rPr>
      </w:pPr>
      <w:r w:rsidRPr="008A43E0">
        <w:rPr>
          <w:rFonts w:cstheme="minorHAnsi"/>
        </w:rPr>
        <w:t>Qual melhor navegador para visualizar o curso?</w:t>
      </w:r>
    </w:p>
    <w:p w14:paraId="0D68693D" w14:textId="77777777" w:rsidR="0030491A" w:rsidRPr="00D507BA" w:rsidRDefault="0030491A" w:rsidP="00D507BA">
      <w:pPr>
        <w:spacing w:after="0" w:line="240" w:lineRule="auto"/>
        <w:jc w:val="center"/>
        <w:rPr>
          <w:rFonts w:cstheme="minorHAnsi"/>
          <w:b/>
          <w:highlight w:val="yellow"/>
        </w:rPr>
      </w:pPr>
    </w:p>
    <w:p w14:paraId="799A125D" w14:textId="77777777" w:rsidR="0030491A" w:rsidRPr="00D507BA" w:rsidRDefault="0030491A" w:rsidP="00D507BA">
      <w:pPr>
        <w:spacing w:after="0" w:line="240" w:lineRule="auto"/>
        <w:jc w:val="center"/>
        <w:rPr>
          <w:rFonts w:cstheme="minorHAnsi"/>
          <w:b/>
          <w:highlight w:val="yellow"/>
        </w:rPr>
      </w:pPr>
    </w:p>
    <w:p w14:paraId="26BF6562" w14:textId="77777777" w:rsidR="00CC0423" w:rsidRDefault="00CC0423">
      <w:pPr>
        <w:rPr>
          <w:rFonts w:cstheme="minorHAnsi"/>
          <w:b/>
        </w:rPr>
      </w:pPr>
      <w:r>
        <w:rPr>
          <w:rFonts w:cstheme="minorHAnsi"/>
          <w:b/>
        </w:rPr>
        <w:br w:type="page"/>
      </w:r>
    </w:p>
    <w:p w14:paraId="17A13426" w14:textId="77777777" w:rsidR="00AF1D5F" w:rsidRPr="00D507BA" w:rsidRDefault="008A43E0" w:rsidP="00D507BA">
      <w:pPr>
        <w:spacing w:after="0" w:line="240" w:lineRule="auto"/>
        <w:jc w:val="center"/>
        <w:rPr>
          <w:rFonts w:cstheme="minorHAnsi"/>
          <w:b/>
        </w:rPr>
      </w:pPr>
      <w:r w:rsidRPr="008A43E0">
        <w:rPr>
          <w:rFonts w:cstheme="minorHAnsi"/>
          <w:b/>
        </w:rPr>
        <w:t>Momento de Avaliação</w:t>
      </w:r>
    </w:p>
    <w:p w14:paraId="1E5A5D97" w14:textId="77777777" w:rsidR="00AF1D5F" w:rsidRPr="00D507BA" w:rsidRDefault="00AF1D5F" w:rsidP="00D507BA">
      <w:pPr>
        <w:spacing w:after="0" w:line="240" w:lineRule="auto"/>
        <w:jc w:val="center"/>
        <w:rPr>
          <w:rFonts w:cstheme="minorHAnsi"/>
          <w:b/>
        </w:rPr>
      </w:pPr>
    </w:p>
    <w:p w14:paraId="0BC51DC9" w14:textId="77777777" w:rsidR="008A43E0" w:rsidRDefault="00AF1D5F" w:rsidP="00D507BA">
      <w:pPr>
        <w:spacing w:after="0" w:line="240" w:lineRule="auto"/>
        <w:jc w:val="both"/>
        <w:rPr>
          <w:rFonts w:cstheme="minorHAnsi"/>
        </w:rPr>
      </w:pPr>
      <w:r w:rsidRPr="00D507BA">
        <w:rPr>
          <w:rFonts w:cstheme="minorHAnsi"/>
        </w:rPr>
        <w:t xml:space="preserve">Agora que você concluiu o curso de atualização em Caderneta de Saúde da Criança é a hora de colocar em prática seus novos conhecimentos. </w:t>
      </w:r>
    </w:p>
    <w:p w14:paraId="241456C7" w14:textId="77777777" w:rsidR="00AF1D5F" w:rsidRPr="00D507BA" w:rsidRDefault="008A43E0" w:rsidP="00D507BA">
      <w:pPr>
        <w:spacing w:after="0" w:line="240" w:lineRule="auto"/>
        <w:jc w:val="both"/>
        <w:rPr>
          <w:rFonts w:cstheme="minorHAnsi"/>
        </w:rPr>
      </w:pPr>
      <w:r>
        <w:rPr>
          <w:rFonts w:cstheme="minorHAnsi"/>
        </w:rPr>
        <w:t xml:space="preserve">É importante refletir e informar </w:t>
      </w:r>
      <w:r w:rsidR="004373C5">
        <w:rPr>
          <w:rFonts w:cstheme="minorHAnsi"/>
        </w:rPr>
        <w:t xml:space="preserve">sobre sua prática profissional, </w:t>
      </w:r>
      <w:r w:rsidR="00AF1D5F" w:rsidRPr="00D507BA">
        <w:rPr>
          <w:rFonts w:cstheme="minorHAnsi"/>
        </w:rPr>
        <w:t>respondendo as questões abaixo?</w:t>
      </w:r>
    </w:p>
    <w:p w14:paraId="3B51D0F5" w14:textId="77777777" w:rsidR="00AF1D5F" w:rsidRPr="00D507BA" w:rsidRDefault="00AF1D5F" w:rsidP="00D507BA">
      <w:pPr>
        <w:spacing w:after="0" w:line="240" w:lineRule="auto"/>
        <w:jc w:val="both"/>
        <w:rPr>
          <w:rFonts w:cstheme="minorHAnsi"/>
        </w:rPr>
      </w:pPr>
    </w:p>
    <w:p w14:paraId="4CCA177A" w14:textId="77777777" w:rsidR="00AF1D5F" w:rsidRPr="00D507BA" w:rsidRDefault="00AF1D5F" w:rsidP="00D507BA">
      <w:pPr>
        <w:spacing w:after="0" w:line="240" w:lineRule="auto"/>
        <w:jc w:val="both"/>
        <w:rPr>
          <w:rFonts w:cstheme="minorHAnsi"/>
        </w:rPr>
      </w:pPr>
      <w:r w:rsidRPr="00D507BA">
        <w:rPr>
          <w:rFonts w:cstheme="minorHAnsi"/>
        </w:rPr>
        <w:t xml:space="preserve">* </w:t>
      </w:r>
      <w:r w:rsidR="0030491A" w:rsidRPr="00D507BA">
        <w:rPr>
          <w:rFonts w:cstheme="minorHAnsi"/>
        </w:rPr>
        <w:t>Após o curso, v</w:t>
      </w:r>
      <w:r w:rsidRPr="00D507BA">
        <w:rPr>
          <w:rFonts w:cstheme="minorHAnsi"/>
        </w:rPr>
        <w:t xml:space="preserve">ocê considera estar </w:t>
      </w:r>
      <w:r w:rsidR="004373C5">
        <w:rPr>
          <w:rFonts w:cstheme="minorHAnsi"/>
        </w:rPr>
        <w:t xml:space="preserve">mais </w:t>
      </w:r>
      <w:r w:rsidRPr="00D507BA">
        <w:rPr>
          <w:rFonts w:cstheme="minorHAnsi"/>
        </w:rPr>
        <w:t>preparado para o uso da C</w:t>
      </w:r>
      <w:r w:rsidR="004373C5">
        <w:rPr>
          <w:rFonts w:cstheme="minorHAnsi"/>
        </w:rPr>
        <w:t>SC em</w:t>
      </w:r>
      <w:r w:rsidRPr="00D507BA">
        <w:rPr>
          <w:rFonts w:cstheme="minorHAnsi"/>
        </w:rPr>
        <w:t xml:space="preserve"> sua prática assistencial em puericultura? Por quê? </w:t>
      </w:r>
    </w:p>
    <w:p w14:paraId="7FF3804E" w14:textId="77777777" w:rsidR="00AF1D5F" w:rsidRPr="00D507BA" w:rsidRDefault="00AF1D5F" w:rsidP="00D507BA">
      <w:pPr>
        <w:spacing w:after="0" w:line="240" w:lineRule="auto"/>
        <w:jc w:val="both"/>
        <w:rPr>
          <w:rFonts w:cstheme="minorHAnsi"/>
        </w:rPr>
      </w:pPr>
    </w:p>
    <w:p w14:paraId="3B8E1A23" w14:textId="77777777" w:rsidR="00CC0423" w:rsidRDefault="00AF1D5F" w:rsidP="00D507BA">
      <w:pPr>
        <w:spacing w:after="0" w:line="240" w:lineRule="auto"/>
        <w:jc w:val="both"/>
        <w:rPr>
          <w:rFonts w:cstheme="minorHAnsi"/>
        </w:rPr>
      </w:pPr>
      <w:r w:rsidRPr="00D507BA">
        <w:rPr>
          <w:rFonts w:cstheme="minorHAnsi"/>
        </w:rPr>
        <w:t xml:space="preserve">* </w:t>
      </w:r>
      <w:r w:rsidR="0030491A" w:rsidRPr="00D507BA">
        <w:rPr>
          <w:rFonts w:cstheme="minorHAnsi"/>
        </w:rPr>
        <w:t>Com o que aprendeu no curso, v</w:t>
      </w:r>
      <w:r w:rsidRPr="00D507BA">
        <w:rPr>
          <w:rFonts w:cstheme="minorHAnsi"/>
        </w:rPr>
        <w:t>ocê modificou ou pensa em modificar sua prática assistencial na puericultura em relação ao uso da C</w:t>
      </w:r>
      <w:r w:rsidR="004373C5">
        <w:rPr>
          <w:rFonts w:cstheme="minorHAnsi"/>
        </w:rPr>
        <w:t>SC</w:t>
      </w:r>
      <w:r w:rsidRPr="00D507BA">
        <w:rPr>
          <w:rFonts w:cstheme="minorHAnsi"/>
        </w:rPr>
        <w:t xml:space="preserve">? Por quê? </w:t>
      </w:r>
    </w:p>
    <w:p w14:paraId="558D7679" w14:textId="77777777" w:rsidR="00CC0423" w:rsidRDefault="00CC0423">
      <w:pPr>
        <w:rPr>
          <w:rFonts w:cstheme="minorHAnsi"/>
        </w:rPr>
      </w:pPr>
      <w:r>
        <w:rPr>
          <w:rFonts w:cstheme="minorHAnsi"/>
        </w:rPr>
        <w:br w:type="page"/>
      </w:r>
    </w:p>
    <w:p w14:paraId="2F06DDEB" w14:textId="77777777" w:rsidR="00CC0423" w:rsidRDefault="00CC0423" w:rsidP="00CC0423">
      <w:pPr>
        <w:spacing w:after="0" w:line="240" w:lineRule="auto"/>
        <w:jc w:val="center"/>
        <w:rPr>
          <w:rFonts w:cstheme="minorHAnsi"/>
          <w:b/>
        </w:rPr>
      </w:pPr>
      <w:r w:rsidRPr="00D507BA">
        <w:rPr>
          <w:rFonts w:cstheme="minorHAnsi"/>
          <w:b/>
        </w:rPr>
        <w:t>Situações Clínicas</w:t>
      </w:r>
    </w:p>
    <w:p w14:paraId="357C51AB" w14:textId="77777777" w:rsidR="00CC0423" w:rsidRDefault="00CC0423" w:rsidP="00CC0423">
      <w:pPr>
        <w:spacing w:after="0" w:line="240" w:lineRule="auto"/>
        <w:jc w:val="center"/>
        <w:rPr>
          <w:rFonts w:cstheme="minorHAnsi"/>
          <w:b/>
        </w:rPr>
      </w:pPr>
    </w:p>
    <w:p w14:paraId="7D55EA07" w14:textId="77777777" w:rsidR="00CC0423" w:rsidRPr="00D507BA" w:rsidRDefault="00CC0423" w:rsidP="00CC0423">
      <w:pPr>
        <w:spacing w:after="0" w:line="240" w:lineRule="auto"/>
        <w:jc w:val="center"/>
        <w:rPr>
          <w:rFonts w:cstheme="minorHAnsi"/>
          <w:b/>
        </w:rPr>
      </w:pPr>
    </w:p>
    <w:p w14:paraId="640017BC" w14:textId="77777777" w:rsidR="00CC0423" w:rsidRPr="00D507BA" w:rsidRDefault="00CC0423" w:rsidP="00CC0423">
      <w:pPr>
        <w:spacing w:after="0" w:line="240" w:lineRule="auto"/>
        <w:jc w:val="both"/>
        <w:rPr>
          <w:rFonts w:cstheme="minorHAnsi"/>
        </w:rPr>
      </w:pPr>
      <w:r w:rsidRPr="00D507BA">
        <w:rPr>
          <w:rFonts w:cstheme="minorHAnsi"/>
        </w:rPr>
        <w:t>Agora que você conheceu mais sobre a C</w:t>
      </w:r>
      <w:r>
        <w:rPr>
          <w:rFonts w:cstheme="minorHAnsi"/>
        </w:rPr>
        <w:t xml:space="preserve">SC </w:t>
      </w:r>
      <w:r w:rsidRPr="00D507BA">
        <w:rPr>
          <w:rFonts w:cstheme="minorHAnsi"/>
        </w:rPr>
        <w:t>no contexto da puericultura na atenção básica o que acha de refletir sobre a sua prática?</w:t>
      </w:r>
    </w:p>
    <w:p w14:paraId="729B779D" w14:textId="77777777" w:rsidR="00CC0423" w:rsidRPr="00D507BA" w:rsidRDefault="00CC0423" w:rsidP="00CC0423">
      <w:pPr>
        <w:spacing w:after="0" w:line="240" w:lineRule="auto"/>
        <w:jc w:val="both"/>
        <w:rPr>
          <w:rFonts w:cstheme="minorHAnsi"/>
        </w:rPr>
      </w:pPr>
    </w:p>
    <w:p w14:paraId="5148A697" w14:textId="77777777" w:rsidR="00CC0423" w:rsidRPr="00D507BA" w:rsidRDefault="00CC0423" w:rsidP="00CC0423">
      <w:pPr>
        <w:spacing w:after="0" w:line="240" w:lineRule="auto"/>
        <w:jc w:val="both"/>
        <w:rPr>
          <w:rFonts w:cstheme="minorHAnsi"/>
        </w:rPr>
      </w:pPr>
      <w:r w:rsidRPr="00D507BA">
        <w:rPr>
          <w:rFonts w:cstheme="minorHAnsi"/>
        </w:rPr>
        <w:t xml:space="preserve">Nesse espaço serão descritas três situações </w:t>
      </w:r>
      <w:r>
        <w:rPr>
          <w:rFonts w:cstheme="minorHAnsi"/>
        </w:rPr>
        <w:t xml:space="preserve">em que </w:t>
      </w:r>
      <w:r w:rsidRPr="00D507BA">
        <w:rPr>
          <w:rFonts w:cstheme="minorHAnsi"/>
        </w:rPr>
        <w:t>serão tratados aspectos conceituais e manejo/preenchimento d</w:t>
      </w:r>
      <w:r>
        <w:rPr>
          <w:rFonts w:cstheme="minorHAnsi"/>
        </w:rPr>
        <w:t>e</w:t>
      </w:r>
      <w:r w:rsidRPr="00D507BA">
        <w:rPr>
          <w:rFonts w:cstheme="minorHAnsi"/>
        </w:rPr>
        <w:t xml:space="preserve"> dados da Caderneta, diagnóstico do crescimento e desenvolvimento infantil, orientações para o cuidador e para tomada de decisão.</w:t>
      </w:r>
    </w:p>
    <w:p w14:paraId="6B2BBFB3" w14:textId="77777777" w:rsidR="00CC0423" w:rsidRDefault="00CC0423" w:rsidP="00CC0423">
      <w:pPr>
        <w:spacing w:after="0" w:line="240" w:lineRule="auto"/>
        <w:jc w:val="both"/>
        <w:rPr>
          <w:rFonts w:cstheme="minorHAnsi"/>
        </w:rPr>
      </w:pPr>
    </w:p>
    <w:p w14:paraId="086635DC" w14:textId="77777777" w:rsidR="00CC0423" w:rsidRPr="00D507BA" w:rsidRDefault="00CC0423" w:rsidP="00CC0423">
      <w:pPr>
        <w:spacing w:after="0" w:line="240" w:lineRule="auto"/>
        <w:jc w:val="both"/>
        <w:rPr>
          <w:rFonts w:cstheme="minorHAnsi"/>
        </w:rPr>
      </w:pPr>
      <w:r w:rsidRPr="00D507BA">
        <w:rPr>
          <w:rFonts w:cstheme="minorHAnsi"/>
        </w:rPr>
        <w:t>Vamos começar?</w:t>
      </w:r>
    </w:p>
    <w:p w14:paraId="542CE7E7" w14:textId="77777777" w:rsidR="00CC0423" w:rsidRDefault="00CC0423">
      <w:pPr>
        <w:rPr>
          <w:rFonts w:cstheme="minorHAnsi"/>
        </w:rPr>
      </w:pPr>
      <w:r>
        <w:rPr>
          <w:rFonts w:cstheme="minorHAnsi"/>
        </w:rPr>
        <w:br w:type="page"/>
      </w:r>
    </w:p>
    <w:p w14:paraId="59C95E7C" w14:textId="77777777" w:rsidR="00A55FBD" w:rsidRPr="00C140DF" w:rsidRDefault="00942E31" w:rsidP="00D507BA">
      <w:pPr>
        <w:spacing w:after="0" w:line="240" w:lineRule="auto"/>
        <w:jc w:val="center"/>
        <w:rPr>
          <w:rFonts w:cstheme="minorHAnsi"/>
          <w:b/>
        </w:rPr>
      </w:pPr>
      <w:r w:rsidRPr="00C140DF">
        <w:rPr>
          <w:rFonts w:cstheme="minorHAnsi"/>
          <w:b/>
        </w:rPr>
        <w:t>SITUAÇÕES CLÍNICAS</w:t>
      </w:r>
    </w:p>
    <w:p w14:paraId="1D3AA586" w14:textId="77777777" w:rsidR="00CC0423" w:rsidRPr="00D507BA" w:rsidRDefault="00CC0423" w:rsidP="00D507BA">
      <w:pPr>
        <w:spacing w:after="0" w:line="240" w:lineRule="auto"/>
        <w:jc w:val="center"/>
        <w:rPr>
          <w:rFonts w:cstheme="minorHAnsi"/>
          <w:b/>
        </w:rPr>
      </w:pPr>
    </w:p>
    <w:p w14:paraId="6DECBD6D" w14:textId="77777777" w:rsidR="002C4F4B" w:rsidRPr="00D507BA" w:rsidRDefault="005F5984" w:rsidP="00D507BA">
      <w:pPr>
        <w:spacing w:after="0" w:line="240" w:lineRule="auto"/>
        <w:jc w:val="both"/>
        <w:rPr>
          <w:rFonts w:cstheme="minorHAnsi"/>
        </w:rPr>
      </w:pPr>
      <w:commentRangeStart w:id="11"/>
      <w:r w:rsidRPr="00D507BA">
        <w:rPr>
          <w:rFonts w:cstheme="minorHAnsi"/>
          <w:b/>
        </w:rPr>
        <w:t>Situação Clínica 1</w:t>
      </w:r>
      <w:commentRangeEnd w:id="11"/>
      <w:r w:rsidR="00061D15">
        <w:rPr>
          <w:rStyle w:val="Refdecomentrio"/>
        </w:rPr>
        <w:commentReference w:id="11"/>
      </w:r>
    </w:p>
    <w:p w14:paraId="2E2BDDD5" w14:textId="77777777" w:rsidR="002C4F4B" w:rsidRPr="00D507BA" w:rsidRDefault="002C4F4B" w:rsidP="00D507BA">
      <w:pPr>
        <w:spacing w:after="0" w:line="240" w:lineRule="auto"/>
        <w:jc w:val="both"/>
        <w:rPr>
          <w:rFonts w:cstheme="minorHAnsi"/>
          <w:b/>
        </w:rPr>
      </w:pPr>
      <w:r w:rsidRPr="00D507BA">
        <w:rPr>
          <w:rFonts w:cstheme="minorHAnsi"/>
          <w:b/>
        </w:rPr>
        <w:t xml:space="preserve">Resumo </w:t>
      </w:r>
    </w:p>
    <w:p w14:paraId="63EA091F" w14:textId="77777777" w:rsidR="002C4F4B" w:rsidRPr="00D507BA" w:rsidRDefault="002C4F4B" w:rsidP="00D507BA">
      <w:pPr>
        <w:spacing w:after="0" w:line="240" w:lineRule="auto"/>
        <w:jc w:val="both"/>
        <w:rPr>
          <w:rFonts w:cstheme="minorHAnsi"/>
        </w:rPr>
      </w:pPr>
      <w:r w:rsidRPr="00D507BA">
        <w:rPr>
          <w:rFonts w:cstheme="minorHAnsi"/>
        </w:rPr>
        <w:t>Arthur, 5 meses de vida, aleitamento materno exclusivo segue para a quinta consulta de puericultura na mesma USF onde sua mãe fez o pré-natal. Ele é o caçula de uma família com três filhos</w:t>
      </w:r>
      <w:r w:rsidR="004373C5">
        <w:rPr>
          <w:rFonts w:cstheme="minorHAnsi"/>
        </w:rPr>
        <w:t>.</w:t>
      </w:r>
      <w:r w:rsidR="00B603C0">
        <w:rPr>
          <w:rFonts w:cstheme="minorHAnsi"/>
        </w:rPr>
        <w:t xml:space="preserve"> </w:t>
      </w:r>
      <w:r w:rsidR="004373C5">
        <w:rPr>
          <w:rFonts w:cstheme="minorHAnsi"/>
        </w:rPr>
        <w:t xml:space="preserve">A </w:t>
      </w:r>
      <w:r w:rsidRPr="00D507BA">
        <w:rPr>
          <w:rFonts w:cstheme="minorHAnsi"/>
        </w:rPr>
        <w:t>mãe é dona de casa e se dedica em tempo integral às crianças. O profissional que o acompanha os recebe, faz os cumprimentos habituais; observa o comportamento da criança e da mãe atento ao relacionamento estabelecido entre eles. Em seguida</w:t>
      </w:r>
      <w:r w:rsidR="004373C5">
        <w:rPr>
          <w:rFonts w:cstheme="minorHAnsi"/>
        </w:rPr>
        <w:t>, verifica o prontuário do lacte</w:t>
      </w:r>
      <w:r w:rsidRPr="00D507BA">
        <w:rPr>
          <w:rFonts w:cstheme="minorHAnsi"/>
        </w:rPr>
        <w:t>nte, os dados da consulta anterior e conversa com mãe e filho para obter informações relativas aos focos de atenção que serão avaliados durante a consulta. Solicita a Caderneta de Saúde da Criança</w:t>
      </w:r>
      <w:r w:rsidR="00B603C0">
        <w:rPr>
          <w:rFonts w:cstheme="minorHAnsi"/>
        </w:rPr>
        <w:t xml:space="preserve"> </w:t>
      </w:r>
      <w:r w:rsidRPr="00D507BA">
        <w:rPr>
          <w:rFonts w:cstheme="minorHAnsi"/>
        </w:rPr>
        <w:t>e realiza exame físico da criança. A mãe refere q</w:t>
      </w:r>
      <w:r w:rsidR="004373C5">
        <w:rPr>
          <w:rFonts w:cstheme="minorHAnsi"/>
        </w:rPr>
        <w:t>ue o filho “conversa” muito, é</w:t>
      </w:r>
      <w:r w:rsidR="00B603C0">
        <w:rPr>
          <w:rFonts w:cstheme="minorHAnsi"/>
        </w:rPr>
        <w:t xml:space="preserve"> </w:t>
      </w:r>
      <w:r w:rsidR="00E73081" w:rsidRPr="00D507BA">
        <w:rPr>
          <w:rFonts w:cstheme="minorHAnsi"/>
        </w:rPr>
        <w:t>“</w:t>
      </w:r>
      <w:r w:rsidRPr="00D507BA">
        <w:rPr>
          <w:rFonts w:cstheme="minorHAnsi"/>
        </w:rPr>
        <w:t>super</w:t>
      </w:r>
      <w:r w:rsidR="00E73081" w:rsidRPr="00D507BA">
        <w:rPr>
          <w:rFonts w:cstheme="minorHAnsi"/>
        </w:rPr>
        <w:t>”</w:t>
      </w:r>
      <w:r w:rsidRPr="00D507BA">
        <w:rPr>
          <w:rFonts w:cstheme="minorHAnsi"/>
        </w:rPr>
        <w:t xml:space="preserve"> simpático</w:t>
      </w:r>
      <w:r w:rsidR="004373C5">
        <w:rPr>
          <w:rFonts w:cstheme="minorHAnsi"/>
        </w:rPr>
        <w:t>, sorrir</w:t>
      </w:r>
      <w:r w:rsidRPr="00D507BA">
        <w:rPr>
          <w:rFonts w:cstheme="minorHAnsi"/>
        </w:rPr>
        <w:t xml:space="preserve"> para todos, mas que não levanta a cabeça quando colocado de bruços e não segura objetos mesmo que por poucos segundos.</w:t>
      </w:r>
    </w:p>
    <w:p w14:paraId="246CD4D0" w14:textId="77777777" w:rsidR="002C4F4B" w:rsidRPr="00D507BA" w:rsidRDefault="002C4F4B" w:rsidP="00D507BA">
      <w:pPr>
        <w:spacing w:after="0" w:line="240" w:lineRule="auto"/>
        <w:jc w:val="both"/>
        <w:rPr>
          <w:rFonts w:cstheme="minorHAnsi"/>
        </w:rPr>
      </w:pPr>
    </w:p>
    <w:p w14:paraId="7E2CEE46" w14:textId="77777777" w:rsidR="002C4F4B" w:rsidRPr="00D507BA" w:rsidRDefault="002C4F4B" w:rsidP="00D507BA">
      <w:pPr>
        <w:spacing w:after="0" w:line="240" w:lineRule="auto"/>
        <w:jc w:val="both"/>
        <w:rPr>
          <w:rFonts w:cstheme="minorHAnsi"/>
        </w:rPr>
      </w:pPr>
      <w:commentRangeStart w:id="12"/>
      <w:r w:rsidRPr="00D507BA">
        <w:rPr>
          <w:rFonts w:cstheme="minorHAnsi"/>
        </w:rPr>
        <w:t>Dados ao nascimento</w:t>
      </w:r>
      <w:commentRangeEnd w:id="12"/>
      <w:r w:rsidR="0092625E">
        <w:rPr>
          <w:rStyle w:val="Refdecomentrio"/>
        </w:rPr>
        <w:commentReference w:id="12"/>
      </w:r>
    </w:p>
    <w:p w14:paraId="1CBDF4E9" w14:textId="77777777" w:rsidR="002C4F4B" w:rsidRPr="00D507BA" w:rsidRDefault="002C4F4B" w:rsidP="00D507BA">
      <w:pPr>
        <w:spacing w:after="0" w:line="240" w:lineRule="auto"/>
        <w:jc w:val="both"/>
        <w:rPr>
          <w:rFonts w:cstheme="minorHAnsi"/>
        </w:rPr>
      </w:pPr>
      <w:r w:rsidRPr="00D507BA">
        <w:rPr>
          <w:rFonts w:cstheme="minorHAnsi"/>
        </w:rPr>
        <w:t xml:space="preserve">Nome </w:t>
      </w:r>
      <w:r w:rsidRPr="00D507BA">
        <w:rPr>
          <w:rFonts w:cstheme="minorHAnsi"/>
        </w:rPr>
        <w:tab/>
        <w:t xml:space="preserve">Arthur Silva </w:t>
      </w:r>
    </w:p>
    <w:p w14:paraId="3E693D53" w14:textId="77777777" w:rsidR="002C4F4B" w:rsidRPr="00D507BA" w:rsidRDefault="002C4F4B" w:rsidP="00D507BA">
      <w:pPr>
        <w:spacing w:after="0" w:line="240" w:lineRule="auto"/>
        <w:jc w:val="both"/>
        <w:rPr>
          <w:rFonts w:cstheme="minorHAnsi"/>
        </w:rPr>
      </w:pPr>
      <w:r w:rsidRPr="00D507BA">
        <w:rPr>
          <w:rFonts w:cstheme="minorHAnsi"/>
        </w:rPr>
        <w:t>DN</w:t>
      </w:r>
      <w:r w:rsidRPr="00D507BA">
        <w:rPr>
          <w:rFonts w:cstheme="minorHAnsi"/>
        </w:rPr>
        <w:tab/>
        <w:t>11/03/2016</w:t>
      </w:r>
    </w:p>
    <w:p w14:paraId="66627935" w14:textId="77777777" w:rsidR="002C4F4B" w:rsidRPr="00D507BA" w:rsidRDefault="004373C5" w:rsidP="00D507BA">
      <w:pPr>
        <w:spacing w:after="0" w:line="240" w:lineRule="auto"/>
        <w:jc w:val="both"/>
        <w:rPr>
          <w:rFonts w:cstheme="minorHAnsi"/>
        </w:rPr>
      </w:pPr>
      <w:r>
        <w:rPr>
          <w:rFonts w:cstheme="minorHAnsi"/>
        </w:rPr>
        <w:t>Peso</w:t>
      </w:r>
      <w:r>
        <w:rPr>
          <w:rFonts w:cstheme="minorHAnsi"/>
        </w:rPr>
        <w:tab/>
        <w:t>3.</w:t>
      </w:r>
      <w:r w:rsidR="002C4F4B" w:rsidRPr="00D507BA">
        <w:rPr>
          <w:rFonts w:cstheme="minorHAnsi"/>
        </w:rPr>
        <w:t>990</w:t>
      </w:r>
      <w:r>
        <w:rPr>
          <w:rFonts w:cstheme="minorHAnsi"/>
        </w:rPr>
        <w:t xml:space="preserve"> gramas</w:t>
      </w:r>
    </w:p>
    <w:p w14:paraId="6AD0E135" w14:textId="77777777" w:rsidR="002C4F4B" w:rsidRPr="00D507BA" w:rsidRDefault="00075332" w:rsidP="00D507BA">
      <w:pPr>
        <w:spacing w:after="0" w:line="240" w:lineRule="auto"/>
        <w:jc w:val="both"/>
        <w:rPr>
          <w:rFonts w:cstheme="minorHAnsi"/>
        </w:rPr>
      </w:pPr>
      <w:r w:rsidRPr="00D507BA">
        <w:rPr>
          <w:rFonts w:cstheme="minorHAnsi"/>
        </w:rPr>
        <w:t>Comprimento</w:t>
      </w:r>
      <w:r w:rsidR="007B1DF6">
        <w:rPr>
          <w:rFonts w:cstheme="minorHAnsi"/>
        </w:rPr>
        <w:tab/>
      </w:r>
      <w:r w:rsidR="002C4F4B" w:rsidRPr="00D507BA">
        <w:rPr>
          <w:rFonts w:cstheme="minorHAnsi"/>
        </w:rPr>
        <w:t>52cm</w:t>
      </w:r>
    </w:p>
    <w:p w14:paraId="6A5CB13A" w14:textId="77777777" w:rsidR="002C4F4B" w:rsidRPr="00D507BA" w:rsidRDefault="002C4F4B" w:rsidP="00D507BA">
      <w:pPr>
        <w:spacing w:after="0" w:line="240" w:lineRule="auto"/>
        <w:jc w:val="both"/>
        <w:rPr>
          <w:rFonts w:cstheme="minorHAnsi"/>
        </w:rPr>
      </w:pPr>
      <w:r w:rsidRPr="00D507BA">
        <w:rPr>
          <w:rFonts w:cstheme="minorHAnsi"/>
        </w:rPr>
        <w:t>PC</w:t>
      </w:r>
      <w:r w:rsidRPr="00D507BA">
        <w:rPr>
          <w:rFonts w:cstheme="minorHAnsi"/>
        </w:rPr>
        <w:tab/>
        <w:t>36cm</w:t>
      </w:r>
    </w:p>
    <w:p w14:paraId="0107EB65" w14:textId="77777777" w:rsidR="002C4F4B" w:rsidRPr="00D507BA" w:rsidRDefault="002C4F4B" w:rsidP="00D507BA">
      <w:pPr>
        <w:spacing w:after="0" w:line="240" w:lineRule="auto"/>
        <w:jc w:val="both"/>
        <w:rPr>
          <w:rFonts w:cstheme="minorHAnsi"/>
        </w:rPr>
      </w:pPr>
      <w:r w:rsidRPr="00D507BA">
        <w:rPr>
          <w:rFonts w:cstheme="minorHAnsi"/>
        </w:rPr>
        <w:t>Apgar</w:t>
      </w:r>
      <w:r w:rsidRPr="00D507BA">
        <w:rPr>
          <w:rFonts w:cstheme="minorHAnsi"/>
        </w:rPr>
        <w:tab/>
        <w:t>9 e 10</w:t>
      </w:r>
    </w:p>
    <w:p w14:paraId="27DE35B2" w14:textId="77777777" w:rsidR="002C4F4B" w:rsidRPr="00D507BA" w:rsidRDefault="002C4F4B" w:rsidP="00D507BA">
      <w:pPr>
        <w:spacing w:after="0" w:line="240" w:lineRule="auto"/>
        <w:jc w:val="both"/>
        <w:rPr>
          <w:rFonts w:cstheme="minorHAnsi"/>
        </w:rPr>
      </w:pPr>
      <w:r w:rsidRPr="00D507BA">
        <w:rPr>
          <w:rFonts w:cstheme="minorHAnsi"/>
        </w:rPr>
        <w:t>IG</w:t>
      </w:r>
      <w:r w:rsidRPr="00D507BA">
        <w:rPr>
          <w:rFonts w:cstheme="minorHAnsi"/>
        </w:rPr>
        <w:tab/>
        <w:t>40 sem</w:t>
      </w:r>
    </w:p>
    <w:p w14:paraId="12BEA364" w14:textId="77777777" w:rsidR="002C4F4B" w:rsidRPr="00D507BA" w:rsidRDefault="002C4F4B" w:rsidP="00D507BA">
      <w:pPr>
        <w:spacing w:after="0" w:line="240" w:lineRule="auto"/>
        <w:jc w:val="both"/>
        <w:rPr>
          <w:rFonts w:cstheme="minorHAnsi"/>
        </w:rPr>
      </w:pPr>
      <w:r w:rsidRPr="00D507BA">
        <w:rPr>
          <w:rFonts w:cstheme="minorHAnsi"/>
        </w:rPr>
        <w:t xml:space="preserve">Teste da Orelhinha </w:t>
      </w:r>
      <w:r w:rsidR="007B1DF6">
        <w:rPr>
          <w:rFonts w:cstheme="minorHAnsi"/>
        </w:rPr>
        <w:t>(</w:t>
      </w:r>
      <w:r w:rsidRPr="00D507BA">
        <w:rPr>
          <w:rFonts w:cstheme="minorHAnsi"/>
        </w:rPr>
        <w:t>EOAET</w:t>
      </w:r>
      <w:r w:rsidR="007B1DF6">
        <w:rPr>
          <w:rFonts w:cstheme="minorHAnsi"/>
        </w:rPr>
        <w:t>)</w:t>
      </w:r>
      <w:r w:rsidR="007B1DF6">
        <w:rPr>
          <w:rFonts w:cstheme="minorHAnsi"/>
        </w:rPr>
        <w:tab/>
      </w:r>
      <w:r w:rsidRPr="00D507BA">
        <w:rPr>
          <w:rFonts w:cstheme="minorHAnsi"/>
        </w:rPr>
        <w:t>presentes bilateralmente</w:t>
      </w:r>
    </w:p>
    <w:p w14:paraId="368EFB5F" w14:textId="77777777" w:rsidR="005F5984" w:rsidRPr="00D507BA" w:rsidRDefault="005F5984" w:rsidP="00D507BA">
      <w:pPr>
        <w:spacing w:after="0" w:line="240" w:lineRule="auto"/>
        <w:jc w:val="both"/>
        <w:rPr>
          <w:rFonts w:cstheme="minorHAnsi"/>
        </w:rPr>
      </w:pPr>
    </w:p>
    <w:p w14:paraId="264E4B02" w14:textId="77777777" w:rsidR="005F5984" w:rsidRPr="00D507BA" w:rsidRDefault="005F5984" w:rsidP="00D507BA">
      <w:pPr>
        <w:spacing w:after="0" w:line="240" w:lineRule="auto"/>
        <w:jc w:val="both"/>
        <w:rPr>
          <w:rFonts w:cstheme="minorHAnsi"/>
        </w:rPr>
      </w:pPr>
      <w:r w:rsidRPr="00D507BA">
        <w:rPr>
          <w:rFonts w:cstheme="minorHAnsi"/>
        </w:rPr>
        <w:t>Dados de crescimento (comprimento, perímetro cefálico e peso) da consulta atual.</w:t>
      </w:r>
    </w:p>
    <w:p w14:paraId="24A065A4" w14:textId="77777777" w:rsidR="005F5984" w:rsidRPr="00D507BA" w:rsidRDefault="009349A5" w:rsidP="00D507BA">
      <w:pPr>
        <w:spacing w:after="0" w:line="240" w:lineRule="auto"/>
        <w:jc w:val="both"/>
        <w:rPr>
          <w:rFonts w:cstheme="minorHAnsi"/>
          <w:color w:val="FF0000"/>
        </w:rPr>
      </w:pPr>
      <w:r>
        <w:rPr>
          <w:rFonts w:cstheme="minorHAnsi"/>
          <w:color w:val="FF0000"/>
        </w:rPr>
        <w:t>Ver tabela na CSC</w:t>
      </w:r>
    </w:p>
    <w:p w14:paraId="38681D38" w14:textId="77777777" w:rsidR="002C4F4B" w:rsidRDefault="002C4F4B" w:rsidP="00D507BA">
      <w:pPr>
        <w:spacing w:after="0" w:line="240" w:lineRule="auto"/>
        <w:jc w:val="both"/>
        <w:rPr>
          <w:rFonts w:cstheme="minorHAnsi"/>
        </w:rPr>
      </w:pPr>
    </w:p>
    <w:p w14:paraId="0D35C29E" w14:textId="77777777" w:rsidR="00B407D0" w:rsidRDefault="00B407D0" w:rsidP="00D507BA">
      <w:pPr>
        <w:spacing w:after="0" w:line="240" w:lineRule="auto"/>
        <w:jc w:val="both"/>
        <w:rPr>
          <w:rFonts w:cstheme="minorHAnsi"/>
        </w:rPr>
      </w:pPr>
      <w:r>
        <w:rPr>
          <w:rFonts w:cstheme="minorHAnsi"/>
        </w:rPr>
        <w:t xml:space="preserve">Na sequência da consulta acompanhe os passos a seguir:  </w:t>
      </w:r>
    </w:p>
    <w:p w14:paraId="6277CFA2" w14:textId="77777777" w:rsidR="00B407D0" w:rsidRPr="00D507BA" w:rsidRDefault="00B407D0" w:rsidP="00D507BA">
      <w:pPr>
        <w:spacing w:after="0" w:line="240" w:lineRule="auto"/>
        <w:jc w:val="both"/>
        <w:rPr>
          <w:rFonts w:cstheme="minorHAnsi"/>
        </w:rPr>
      </w:pPr>
    </w:p>
    <w:p w14:paraId="29656873" w14:textId="77777777" w:rsidR="005F5984" w:rsidRPr="00D507BA" w:rsidRDefault="005F5984" w:rsidP="00D507BA">
      <w:pPr>
        <w:spacing w:after="0" w:line="240" w:lineRule="auto"/>
        <w:jc w:val="both"/>
        <w:rPr>
          <w:rFonts w:cstheme="minorHAnsi"/>
          <w:b/>
        </w:rPr>
      </w:pPr>
      <w:r w:rsidRPr="00D507BA">
        <w:rPr>
          <w:rFonts w:cstheme="minorHAnsi"/>
          <w:b/>
        </w:rPr>
        <w:t>Passo 1 – Registrar os achados na CSC e Avaliar o crescimento</w:t>
      </w:r>
    </w:p>
    <w:p w14:paraId="3264BB27" w14:textId="77777777" w:rsidR="002D42F0" w:rsidRPr="00D507BA" w:rsidRDefault="004373C5" w:rsidP="00D507BA">
      <w:pPr>
        <w:spacing w:after="0" w:line="240" w:lineRule="auto"/>
        <w:jc w:val="both"/>
        <w:rPr>
          <w:rFonts w:cstheme="minorHAnsi"/>
        </w:rPr>
      </w:pPr>
      <w:r>
        <w:rPr>
          <w:rFonts w:cstheme="minorHAnsi"/>
        </w:rPr>
        <w:t>N</w:t>
      </w:r>
      <w:r w:rsidRPr="00D507BA">
        <w:rPr>
          <w:rFonts w:cstheme="minorHAnsi"/>
        </w:rPr>
        <w:t>a CSC de Arthur</w:t>
      </w:r>
      <w:r>
        <w:rPr>
          <w:rFonts w:cstheme="minorHAnsi"/>
        </w:rPr>
        <w:t>, a</w:t>
      </w:r>
      <w:r w:rsidR="002D42F0" w:rsidRPr="00D507BA">
        <w:rPr>
          <w:rFonts w:cstheme="minorHAnsi"/>
        </w:rPr>
        <w:t>naliseas anotações preenchidas nas consultas anteriores.</w:t>
      </w:r>
      <w:r>
        <w:rPr>
          <w:rFonts w:cstheme="minorHAnsi"/>
        </w:rPr>
        <w:t xml:space="preserve"> A partir daí, c</w:t>
      </w:r>
      <w:r w:rsidR="002D42F0" w:rsidRPr="00D507BA">
        <w:rPr>
          <w:rFonts w:cstheme="minorHAnsi"/>
        </w:rPr>
        <w:t>omo você registraria a consulta atual?</w:t>
      </w:r>
    </w:p>
    <w:p w14:paraId="5D6C838F" w14:textId="77777777" w:rsidR="002D42F0" w:rsidRPr="00D507BA" w:rsidRDefault="002D42F0" w:rsidP="00D507BA">
      <w:pPr>
        <w:spacing w:after="0" w:line="240" w:lineRule="auto"/>
        <w:jc w:val="both"/>
        <w:rPr>
          <w:rFonts w:cstheme="minorHAnsi"/>
        </w:rPr>
      </w:pPr>
    </w:p>
    <w:p w14:paraId="26FFEE3A" w14:textId="77777777" w:rsidR="002D42F0" w:rsidRPr="00D507BA" w:rsidRDefault="002D42F0" w:rsidP="00D507BA">
      <w:pPr>
        <w:spacing w:after="0" w:line="240" w:lineRule="auto"/>
        <w:jc w:val="both"/>
        <w:rPr>
          <w:rFonts w:cstheme="minorHAnsi"/>
        </w:rPr>
      </w:pPr>
      <w:r w:rsidRPr="00D507BA">
        <w:rPr>
          <w:rFonts w:cstheme="minorHAnsi"/>
          <w:highlight w:val="yellow"/>
        </w:rPr>
        <w:t>PARA PENSAR!</w:t>
      </w:r>
    </w:p>
    <w:p w14:paraId="4362E26A" w14:textId="77777777" w:rsidR="002D42F0" w:rsidRPr="00D507BA" w:rsidRDefault="002D42F0" w:rsidP="00B77633">
      <w:pPr>
        <w:pStyle w:val="PargrafodaLista"/>
        <w:numPr>
          <w:ilvl w:val="0"/>
          <w:numId w:val="1"/>
        </w:numPr>
        <w:spacing w:after="0" w:line="240" w:lineRule="auto"/>
        <w:jc w:val="both"/>
        <w:rPr>
          <w:rFonts w:cstheme="minorHAnsi"/>
        </w:rPr>
      </w:pPr>
      <w:r w:rsidRPr="00D507BA">
        <w:rPr>
          <w:rFonts w:cstheme="minorHAnsi"/>
        </w:rPr>
        <w:t xml:space="preserve">Qual a sua avaliação dos dados de crescimento de Arthur? </w:t>
      </w:r>
    </w:p>
    <w:p w14:paraId="4394D0F4" w14:textId="77777777" w:rsidR="002D42F0" w:rsidRPr="00D507BA" w:rsidRDefault="002D42F0" w:rsidP="00B77633">
      <w:pPr>
        <w:pStyle w:val="PargrafodaLista"/>
        <w:numPr>
          <w:ilvl w:val="0"/>
          <w:numId w:val="1"/>
        </w:numPr>
        <w:spacing w:after="0" w:line="240" w:lineRule="auto"/>
        <w:jc w:val="both"/>
        <w:rPr>
          <w:rFonts w:cstheme="minorHAnsi"/>
        </w:rPr>
      </w:pPr>
      <w:r w:rsidRPr="00D507BA">
        <w:rPr>
          <w:rFonts w:cstheme="minorHAnsi"/>
        </w:rPr>
        <w:t xml:space="preserve">Os valores estão dentro dos parâmetros esperados para </w:t>
      </w:r>
      <w:r w:rsidR="00BE0E6E">
        <w:rPr>
          <w:rFonts w:cstheme="minorHAnsi"/>
        </w:rPr>
        <w:t>a sua</w:t>
      </w:r>
      <w:r w:rsidRPr="00D507BA">
        <w:rPr>
          <w:rFonts w:cstheme="minorHAnsi"/>
        </w:rPr>
        <w:t xml:space="preserve"> idade?</w:t>
      </w:r>
    </w:p>
    <w:p w14:paraId="3F20EF51" w14:textId="77777777" w:rsidR="002D42F0" w:rsidRPr="00D507BA" w:rsidRDefault="002D42F0" w:rsidP="00D507BA">
      <w:pPr>
        <w:spacing w:after="0" w:line="240" w:lineRule="auto"/>
        <w:jc w:val="both"/>
        <w:rPr>
          <w:rFonts w:cstheme="minorHAnsi"/>
        </w:rPr>
      </w:pPr>
    </w:p>
    <w:p w14:paraId="6D89C59F" w14:textId="77777777" w:rsidR="00182589" w:rsidRDefault="002D42F0" w:rsidP="00D507BA">
      <w:pPr>
        <w:spacing w:after="0" w:line="240" w:lineRule="auto"/>
        <w:jc w:val="both"/>
        <w:rPr>
          <w:rFonts w:cstheme="minorHAnsi"/>
        </w:rPr>
      </w:pPr>
      <w:r w:rsidRPr="00D507BA">
        <w:rPr>
          <w:rFonts w:cstheme="minorHAnsi"/>
        </w:rPr>
        <w:t>Na C</w:t>
      </w:r>
      <w:r w:rsidR="00182589">
        <w:rPr>
          <w:rFonts w:cstheme="minorHAnsi"/>
        </w:rPr>
        <w:t xml:space="preserve">SC, </w:t>
      </w:r>
      <w:r w:rsidRPr="00D507BA">
        <w:rPr>
          <w:rFonts w:cstheme="minorHAnsi"/>
        </w:rPr>
        <w:t>os gráficos ajudam a monitorar esses dados e observar se</w:t>
      </w:r>
      <w:r w:rsidR="00BE0E6E">
        <w:rPr>
          <w:rFonts w:cstheme="minorHAnsi"/>
        </w:rPr>
        <w:t xml:space="preserve"> estão adequados para a idade.</w:t>
      </w:r>
    </w:p>
    <w:p w14:paraId="596F64BD" w14:textId="77777777" w:rsidR="002D42F0" w:rsidRDefault="00182589" w:rsidP="00D507BA">
      <w:pPr>
        <w:spacing w:after="0" w:line="240" w:lineRule="auto"/>
        <w:jc w:val="both"/>
        <w:rPr>
          <w:rFonts w:cstheme="minorHAnsi"/>
        </w:rPr>
      </w:pPr>
      <w:r>
        <w:rPr>
          <w:rFonts w:cstheme="minorHAnsi"/>
        </w:rPr>
        <w:t>Diante do exposto:</w:t>
      </w:r>
    </w:p>
    <w:p w14:paraId="217889CB" w14:textId="77777777" w:rsidR="00BE0E6E" w:rsidRPr="00D507BA" w:rsidRDefault="00BE0E6E" w:rsidP="00D507BA">
      <w:pPr>
        <w:spacing w:after="0" w:line="240" w:lineRule="auto"/>
        <w:jc w:val="both"/>
        <w:rPr>
          <w:rFonts w:cstheme="minorHAnsi"/>
        </w:rPr>
      </w:pPr>
    </w:p>
    <w:p w14:paraId="284AF023" w14:textId="77777777" w:rsidR="006655D0" w:rsidRPr="008C7087" w:rsidRDefault="006655D0" w:rsidP="00B77633">
      <w:pPr>
        <w:pStyle w:val="PargrafodaLista"/>
        <w:numPr>
          <w:ilvl w:val="0"/>
          <w:numId w:val="26"/>
        </w:numPr>
        <w:spacing w:after="0" w:line="240" w:lineRule="auto"/>
        <w:jc w:val="both"/>
        <w:rPr>
          <w:rFonts w:cstheme="minorHAnsi"/>
          <w:b/>
        </w:rPr>
      </w:pPr>
      <w:r w:rsidRPr="008C7087">
        <w:rPr>
          <w:rFonts w:cstheme="minorHAnsi"/>
          <w:b/>
        </w:rPr>
        <w:t>Registr</w:t>
      </w:r>
      <w:r w:rsidR="00182589" w:rsidRPr="008C7087">
        <w:rPr>
          <w:rFonts w:cstheme="minorHAnsi"/>
          <w:b/>
        </w:rPr>
        <w:t>e</w:t>
      </w:r>
      <w:r w:rsidRPr="008C7087">
        <w:rPr>
          <w:rFonts w:cstheme="minorHAnsi"/>
          <w:b/>
        </w:rPr>
        <w:t xml:space="preserve"> no gráfico</w:t>
      </w:r>
      <w:r w:rsidR="00182589" w:rsidRPr="008C7087">
        <w:rPr>
          <w:rFonts w:cstheme="minorHAnsi"/>
          <w:b/>
        </w:rPr>
        <w:t>, dados</w:t>
      </w:r>
      <w:r w:rsidRPr="008C7087">
        <w:rPr>
          <w:rFonts w:cstheme="minorHAnsi"/>
          <w:b/>
        </w:rPr>
        <w:t xml:space="preserve"> de </w:t>
      </w:r>
      <w:r w:rsidR="009E4473" w:rsidRPr="008C7087">
        <w:rPr>
          <w:rFonts w:cstheme="minorHAnsi"/>
          <w:b/>
        </w:rPr>
        <w:t xml:space="preserve">Perímetro cefálico </w:t>
      </w:r>
      <w:r w:rsidRPr="008C7087">
        <w:rPr>
          <w:rFonts w:cstheme="minorHAnsi"/>
          <w:b/>
        </w:rPr>
        <w:t xml:space="preserve">x Idade (de zero a dois anos) </w:t>
      </w:r>
      <w:r w:rsidR="00182589" w:rsidRPr="008C7087">
        <w:rPr>
          <w:rFonts w:cstheme="minorHAnsi"/>
          <w:b/>
        </w:rPr>
        <w:t xml:space="preserve">- </w:t>
      </w:r>
      <w:r w:rsidRPr="008C7087">
        <w:rPr>
          <w:rFonts w:cstheme="minorHAnsi"/>
          <w:b/>
        </w:rPr>
        <w:t xml:space="preserve">página </w:t>
      </w:r>
      <w:r w:rsidR="009E4473" w:rsidRPr="008C7087">
        <w:rPr>
          <w:rFonts w:cstheme="minorHAnsi"/>
          <w:b/>
        </w:rPr>
        <w:t>5</w:t>
      </w:r>
      <w:r w:rsidRPr="008C7087">
        <w:rPr>
          <w:rFonts w:cstheme="minorHAnsi"/>
          <w:b/>
        </w:rPr>
        <w:t>6 da CSC.</w:t>
      </w:r>
    </w:p>
    <w:p w14:paraId="5DEB3BD1" w14:textId="77777777" w:rsidR="002D42F0" w:rsidRPr="00182589" w:rsidRDefault="002D42F0" w:rsidP="00D507BA">
      <w:pPr>
        <w:spacing w:after="0" w:line="240" w:lineRule="auto"/>
        <w:jc w:val="both"/>
        <w:rPr>
          <w:rFonts w:cstheme="minorHAnsi"/>
        </w:rPr>
      </w:pPr>
      <w:r w:rsidRPr="007B1DF6">
        <w:rPr>
          <w:rFonts w:cstheme="minorHAnsi"/>
        </w:rPr>
        <w:t>Como você explicaria esse gráfico para a mãe do Arthur?</w:t>
      </w:r>
    </w:p>
    <w:p w14:paraId="2462973F" w14:textId="77777777" w:rsidR="00002231" w:rsidRPr="00002231" w:rsidRDefault="00002231" w:rsidP="00B77633">
      <w:pPr>
        <w:pStyle w:val="PargrafodaLista"/>
        <w:numPr>
          <w:ilvl w:val="0"/>
          <w:numId w:val="10"/>
        </w:numPr>
        <w:spacing w:after="0" w:line="240" w:lineRule="auto"/>
        <w:jc w:val="both"/>
        <w:rPr>
          <w:rFonts w:cstheme="minorHAnsi"/>
        </w:rPr>
      </w:pPr>
      <w:r w:rsidRPr="00002231">
        <w:rPr>
          <w:rFonts w:cstheme="minorHAnsi"/>
        </w:rPr>
        <w:t>O tamanho da cabeça de Arthur está acima do esperado para a idade dele.</w:t>
      </w:r>
    </w:p>
    <w:p w14:paraId="755108F3" w14:textId="77777777" w:rsidR="00002231" w:rsidRPr="000B6BC5" w:rsidRDefault="00002231" w:rsidP="00B77633">
      <w:pPr>
        <w:pStyle w:val="PargrafodaLista"/>
        <w:numPr>
          <w:ilvl w:val="0"/>
          <w:numId w:val="10"/>
        </w:numPr>
        <w:spacing w:after="0" w:line="240" w:lineRule="auto"/>
        <w:jc w:val="both"/>
        <w:rPr>
          <w:rFonts w:cstheme="minorHAnsi"/>
          <w:b/>
        </w:rPr>
      </w:pPr>
      <w:r w:rsidRPr="000B6BC5">
        <w:rPr>
          <w:rFonts w:cstheme="minorHAnsi"/>
          <w:b/>
        </w:rPr>
        <w:t>O tamanho da cabeça de Arthur está normal para a idade dele.</w:t>
      </w:r>
    </w:p>
    <w:p w14:paraId="40D153E7" w14:textId="77777777" w:rsidR="00002231" w:rsidRPr="00002231" w:rsidRDefault="00002231" w:rsidP="00B77633">
      <w:pPr>
        <w:pStyle w:val="PargrafodaLista"/>
        <w:numPr>
          <w:ilvl w:val="0"/>
          <w:numId w:val="10"/>
        </w:numPr>
        <w:spacing w:after="0" w:line="240" w:lineRule="auto"/>
        <w:jc w:val="both"/>
        <w:rPr>
          <w:rFonts w:cstheme="minorHAnsi"/>
        </w:rPr>
      </w:pPr>
      <w:r w:rsidRPr="00002231">
        <w:rPr>
          <w:rFonts w:cstheme="minorHAnsi"/>
        </w:rPr>
        <w:t>O tamanho da cabeça de Arthur está abaixo do esperado para a idade dele.</w:t>
      </w:r>
    </w:p>
    <w:p w14:paraId="398CA80C" w14:textId="77777777" w:rsidR="004A762D" w:rsidRPr="007B1DF6" w:rsidRDefault="00B76D8A" w:rsidP="00B77633">
      <w:pPr>
        <w:pStyle w:val="PargrafodaLista"/>
        <w:numPr>
          <w:ilvl w:val="0"/>
          <w:numId w:val="10"/>
        </w:numPr>
        <w:spacing w:after="0" w:line="240" w:lineRule="auto"/>
        <w:jc w:val="both"/>
        <w:rPr>
          <w:rFonts w:cstheme="minorHAnsi"/>
        </w:rPr>
      </w:pPr>
      <w:r w:rsidRPr="007B1DF6">
        <w:rPr>
          <w:rFonts w:cstheme="minorHAnsi"/>
        </w:rPr>
        <w:t>Apesar de não ter sido medida, considera-se que não há anormalidades pois a sua cabeça está proporcional ao corpo.</w:t>
      </w:r>
    </w:p>
    <w:p w14:paraId="6417BA1C" w14:textId="77777777" w:rsidR="00B76D8A" w:rsidRPr="00B76D8A" w:rsidRDefault="00B76D8A" w:rsidP="00B76D8A">
      <w:pPr>
        <w:spacing w:after="0" w:line="240" w:lineRule="auto"/>
        <w:ind w:left="360"/>
        <w:jc w:val="both"/>
        <w:rPr>
          <w:rFonts w:cstheme="minorHAnsi"/>
        </w:rPr>
      </w:pPr>
    </w:p>
    <w:p w14:paraId="7D4BB7A2" w14:textId="77777777" w:rsidR="004A762D" w:rsidRPr="00D507BA" w:rsidRDefault="004A762D" w:rsidP="00D507BA">
      <w:pPr>
        <w:pStyle w:val="PargrafodaLista"/>
        <w:spacing w:after="0" w:line="240" w:lineRule="auto"/>
        <w:jc w:val="both"/>
        <w:rPr>
          <w:rFonts w:cstheme="minorHAnsi"/>
        </w:rPr>
      </w:pPr>
    </w:p>
    <w:p w14:paraId="5CD0BE88" w14:textId="77777777" w:rsidR="00F75CFF" w:rsidRDefault="00F75CFF" w:rsidP="00D507BA">
      <w:pPr>
        <w:pStyle w:val="Textodenotaderodap"/>
        <w:jc w:val="both"/>
        <w:rPr>
          <w:rFonts w:asciiTheme="minorHAnsi" w:eastAsiaTheme="minorHAnsi" w:hAnsiTheme="minorHAnsi" w:cstheme="minorHAnsi"/>
          <w:sz w:val="22"/>
          <w:szCs w:val="22"/>
          <w:lang w:eastAsia="en-US"/>
        </w:rPr>
      </w:pPr>
      <w:r w:rsidRPr="00D507BA">
        <w:rPr>
          <w:rFonts w:asciiTheme="minorHAnsi" w:eastAsiaTheme="minorHAnsi" w:hAnsiTheme="minorHAnsi" w:cstheme="minorHAnsi"/>
          <w:b/>
          <w:sz w:val="22"/>
          <w:szCs w:val="22"/>
          <w:lang w:eastAsia="en-US"/>
        </w:rPr>
        <w:t>NOTA</w:t>
      </w:r>
      <w:r w:rsidRPr="00D507BA">
        <w:rPr>
          <w:rFonts w:asciiTheme="minorHAnsi" w:eastAsiaTheme="minorHAnsi" w:hAnsiTheme="minorHAnsi" w:cstheme="minorHAnsi"/>
          <w:sz w:val="22"/>
          <w:szCs w:val="22"/>
          <w:lang w:eastAsia="en-US"/>
        </w:rPr>
        <w:t>: Criança com 4 meses e com PC= 39,5cm está no P10 e com PC=43,0cm está no P90, perímetro cefálico fora destes parâmetros, de acordo com o MS, deverão ser encaminhados para investigação.</w:t>
      </w:r>
    </w:p>
    <w:p w14:paraId="4F2A4AD6" w14:textId="77777777" w:rsidR="00002231" w:rsidRDefault="00002231" w:rsidP="00D507BA">
      <w:pPr>
        <w:pStyle w:val="Textodenotaderodap"/>
        <w:jc w:val="both"/>
        <w:rPr>
          <w:rFonts w:asciiTheme="minorHAnsi" w:eastAsiaTheme="minorHAnsi" w:hAnsiTheme="minorHAnsi" w:cstheme="minorHAnsi"/>
          <w:sz w:val="22"/>
          <w:szCs w:val="22"/>
          <w:lang w:eastAsia="en-US"/>
        </w:rPr>
      </w:pPr>
    </w:p>
    <w:p w14:paraId="2485CF02" w14:textId="77777777" w:rsidR="00002231" w:rsidRDefault="00002231" w:rsidP="00D507BA">
      <w:pPr>
        <w:pStyle w:val="Textodenotaderodap"/>
        <w:jc w:val="both"/>
        <w:rPr>
          <w:rFonts w:asciiTheme="minorHAnsi" w:eastAsiaTheme="minorHAnsi" w:hAnsiTheme="minorHAnsi" w:cstheme="minorHAnsi"/>
          <w:sz w:val="22"/>
          <w:szCs w:val="22"/>
          <w:lang w:eastAsia="en-US"/>
        </w:rPr>
      </w:pPr>
    </w:p>
    <w:p w14:paraId="3C633C58" w14:textId="77777777" w:rsidR="00002231" w:rsidRPr="00B5133E" w:rsidRDefault="00002231" w:rsidP="00D507BA">
      <w:pPr>
        <w:pStyle w:val="Textodenotaderodap"/>
        <w:jc w:val="both"/>
        <w:rPr>
          <w:rFonts w:asciiTheme="minorHAnsi" w:eastAsiaTheme="minorHAnsi" w:hAnsiTheme="minorHAnsi" w:cstheme="minorHAnsi"/>
          <w:b/>
          <w:sz w:val="22"/>
          <w:szCs w:val="22"/>
          <w:lang w:eastAsia="en-US"/>
        </w:rPr>
      </w:pPr>
      <w:r w:rsidRPr="00B5133E">
        <w:rPr>
          <w:rFonts w:asciiTheme="minorHAnsi" w:eastAsiaTheme="minorHAnsi" w:hAnsiTheme="minorHAnsi" w:cstheme="minorHAnsi"/>
          <w:b/>
          <w:sz w:val="22"/>
          <w:szCs w:val="22"/>
          <w:lang w:eastAsia="en-US"/>
        </w:rPr>
        <w:t>SE LIGA!</w:t>
      </w:r>
    </w:p>
    <w:p w14:paraId="460ED3C9" w14:textId="77777777" w:rsidR="00002231" w:rsidRPr="00182589" w:rsidRDefault="00002231" w:rsidP="00B77633">
      <w:pPr>
        <w:pStyle w:val="PargrafodaLista"/>
        <w:numPr>
          <w:ilvl w:val="0"/>
          <w:numId w:val="20"/>
        </w:numPr>
        <w:spacing w:after="0" w:line="240" w:lineRule="auto"/>
        <w:jc w:val="both"/>
        <w:rPr>
          <w:rFonts w:cstheme="minorHAnsi"/>
        </w:rPr>
      </w:pPr>
      <w:r w:rsidRPr="00182589">
        <w:rPr>
          <w:rFonts w:cstheme="minorHAnsi"/>
        </w:rPr>
        <w:t>O traçado da curva de Perímetro Cefálico está acima do esperado para a idade</w:t>
      </w:r>
      <w:r w:rsidR="007B1DF6">
        <w:rPr>
          <w:rFonts w:cstheme="minorHAnsi"/>
        </w:rPr>
        <w:t>,</w:t>
      </w:r>
      <w:r>
        <w:rPr>
          <w:rFonts w:cstheme="minorHAnsi"/>
        </w:rPr>
        <w:t xml:space="preserve"> quando </w:t>
      </w:r>
      <w:r w:rsidRPr="00182589">
        <w:rPr>
          <w:rFonts w:cstheme="minorHAnsi"/>
        </w:rPr>
        <w:t>os registros de PC estão &gt; +2 Escore Z.</w:t>
      </w:r>
    </w:p>
    <w:p w14:paraId="41DF9B5D" w14:textId="77777777" w:rsidR="00002231" w:rsidRPr="00002231" w:rsidRDefault="00002231" w:rsidP="00B77633">
      <w:pPr>
        <w:pStyle w:val="PargrafodaLista"/>
        <w:numPr>
          <w:ilvl w:val="0"/>
          <w:numId w:val="20"/>
        </w:numPr>
        <w:spacing w:after="0" w:line="240" w:lineRule="auto"/>
        <w:jc w:val="both"/>
        <w:rPr>
          <w:rFonts w:cstheme="minorHAnsi"/>
        </w:rPr>
      </w:pPr>
      <w:r w:rsidRPr="00002231">
        <w:rPr>
          <w:rFonts w:cstheme="minorHAnsi"/>
        </w:rPr>
        <w:t>O traçado da curva de Perímetro Cefálico está adequado para a idade</w:t>
      </w:r>
      <w:r w:rsidR="007B1DF6">
        <w:rPr>
          <w:rFonts w:cstheme="minorHAnsi"/>
        </w:rPr>
        <w:t>,</w:t>
      </w:r>
      <w:r w:rsidRPr="00002231">
        <w:rPr>
          <w:rFonts w:cstheme="minorHAnsi"/>
        </w:rPr>
        <w:t xml:space="preserve"> quando os registros de PC estão dentro dos pontos de corte ≤+2 Escore Z e ≥-2 escores.</w:t>
      </w:r>
    </w:p>
    <w:p w14:paraId="3A58145B" w14:textId="77777777" w:rsidR="00002231" w:rsidRPr="00D507BA" w:rsidRDefault="00002231" w:rsidP="00B77633">
      <w:pPr>
        <w:pStyle w:val="PargrafodaLista"/>
        <w:numPr>
          <w:ilvl w:val="0"/>
          <w:numId w:val="20"/>
        </w:numPr>
        <w:spacing w:after="0" w:line="240" w:lineRule="auto"/>
        <w:jc w:val="both"/>
        <w:rPr>
          <w:rFonts w:cstheme="minorHAnsi"/>
        </w:rPr>
      </w:pPr>
      <w:r w:rsidRPr="00D507BA">
        <w:rPr>
          <w:rFonts w:cstheme="minorHAnsi"/>
        </w:rPr>
        <w:t>O traçado da curva de Perímetro Cefálico está abaixo do esperado para a idade</w:t>
      </w:r>
      <w:r w:rsidR="00B603C0">
        <w:rPr>
          <w:rFonts w:cstheme="minorHAnsi"/>
        </w:rPr>
        <w:t xml:space="preserve"> </w:t>
      </w:r>
      <w:r w:rsidRPr="00002231">
        <w:rPr>
          <w:rFonts w:cstheme="minorHAnsi"/>
        </w:rPr>
        <w:t>quando</w:t>
      </w:r>
      <w:r w:rsidRPr="00D507BA">
        <w:rPr>
          <w:rFonts w:cstheme="minorHAnsi"/>
        </w:rPr>
        <w:t xml:space="preserve"> os registros de PC estão dentro dos pontos de corte &lt;-2 Escore Z.</w:t>
      </w:r>
    </w:p>
    <w:p w14:paraId="6011AB2B" w14:textId="77777777" w:rsidR="00002231" w:rsidRPr="00D507BA" w:rsidRDefault="00002231" w:rsidP="00D507BA">
      <w:pPr>
        <w:pStyle w:val="Textodenotaderodap"/>
        <w:jc w:val="both"/>
        <w:rPr>
          <w:rFonts w:asciiTheme="minorHAnsi" w:eastAsiaTheme="minorHAnsi" w:hAnsiTheme="minorHAnsi" w:cstheme="minorHAnsi"/>
          <w:sz w:val="22"/>
          <w:szCs w:val="22"/>
          <w:lang w:eastAsia="en-US"/>
        </w:rPr>
      </w:pPr>
    </w:p>
    <w:p w14:paraId="20E06EBC" w14:textId="77777777" w:rsidR="00F75CFF" w:rsidRPr="00D507BA" w:rsidRDefault="00F75CFF" w:rsidP="00D507BA">
      <w:pPr>
        <w:spacing w:after="0" w:line="240" w:lineRule="auto"/>
        <w:jc w:val="both"/>
        <w:rPr>
          <w:rFonts w:cstheme="minorHAnsi"/>
        </w:rPr>
      </w:pPr>
    </w:p>
    <w:p w14:paraId="5D04DB2A" w14:textId="77777777" w:rsidR="006655D0" w:rsidRDefault="006655D0" w:rsidP="00B77633">
      <w:pPr>
        <w:pStyle w:val="PargrafodaLista"/>
        <w:numPr>
          <w:ilvl w:val="0"/>
          <w:numId w:val="2"/>
        </w:numPr>
        <w:spacing w:after="0" w:line="240" w:lineRule="auto"/>
        <w:jc w:val="both"/>
        <w:rPr>
          <w:rFonts w:cstheme="minorHAnsi"/>
          <w:b/>
        </w:rPr>
      </w:pPr>
      <w:r w:rsidRPr="00D507BA">
        <w:rPr>
          <w:rFonts w:cstheme="minorHAnsi"/>
          <w:b/>
        </w:rPr>
        <w:t>Registro no gráfico de Peso x Idade (de zero a dois anos) na página 58 da CSC.</w:t>
      </w:r>
    </w:p>
    <w:p w14:paraId="1E58D54B" w14:textId="77777777" w:rsidR="002D42F0" w:rsidRDefault="002D42F0" w:rsidP="00D507BA">
      <w:pPr>
        <w:spacing w:after="0" w:line="240" w:lineRule="auto"/>
        <w:jc w:val="both"/>
        <w:rPr>
          <w:rFonts w:cstheme="minorHAnsi"/>
        </w:rPr>
      </w:pPr>
      <w:r w:rsidRPr="00A837EE">
        <w:rPr>
          <w:rFonts w:cstheme="minorHAnsi"/>
          <w:highlight w:val="lightGray"/>
        </w:rPr>
        <w:t>De acordo com esses achados</w:t>
      </w:r>
      <w:r w:rsidR="007B1DF6">
        <w:rPr>
          <w:rFonts w:cstheme="minorHAnsi"/>
          <w:highlight w:val="lightGray"/>
        </w:rPr>
        <w:t>,</w:t>
      </w:r>
      <w:r w:rsidRPr="00A837EE">
        <w:rPr>
          <w:rFonts w:cstheme="minorHAnsi"/>
          <w:highlight w:val="lightGray"/>
        </w:rPr>
        <w:t xml:space="preserve"> o que v</w:t>
      </w:r>
      <w:r w:rsidR="006655D0" w:rsidRPr="00A837EE">
        <w:rPr>
          <w:rFonts w:cstheme="minorHAnsi"/>
          <w:highlight w:val="lightGray"/>
        </w:rPr>
        <w:t>ocê pode concluir? Qual sua cond</w:t>
      </w:r>
      <w:r w:rsidRPr="00A837EE">
        <w:rPr>
          <w:rFonts w:cstheme="minorHAnsi"/>
          <w:highlight w:val="lightGray"/>
        </w:rPr>
        <w:t>uta nessa situação?</w:t>
      </w:r>
    </w:p>
    <w:p w14:paraId="50FB5B76" w14:textId="77777777" w:rsidR="00002231" w:rsidRPr="00D507BA" w:rsidRDefault="00002231" w:rsidP="00D507BA">
      <w:pPr>
        <w:spacing w:after="0" w:line="240" w:lineRule="auto"/>
        <w:jc w:val="both"/>
        <w:rPr>
          <w:rFonts w:cstheme="minorHAnsi"/>
        </w:rPr>
      </w:pPr>
    </w:p>
    <w:p w14:paraId="55F0A711" w14:textId="77777777" w:rsidR="002D42F0" w:rsidRPr="00D507BA" w:rsidRDefault="00A837EE" w:rsidP="00B77633">
      <w:pPr>
        <w:pStyle w:val="PargrafodaLista"/>
        <w:numPr>
          <w:ilvl w:val="0"/>
          <w:numId w:val="11"/>
        </w:numPr>
        <w:spacing w:after="0" w:line="240" w:lineRule="auto"/>
        <w:jc w:val="both"/>
        <w:rPr>
          <w:rFonts w:cstheme="minorHAnsi"/>
          <w:b/>
        </w:rPr>
      </w:pPr>
      <w:r>
        <w:rPr>
          <w:rFonts w:cstheme="minorHAnsi"/>
          <w:b/>
        </w:rPr>
        <w:t>Arthur está com o peso</w:t>
      </w:r>
      <w:r w:rsidR="00F94401" w:rsidRPr="00D507BA">
        <w:rPr>
          <w:rFonts w:cstheme="minorHAnsi"/>
          <w:b/>
        </w:rPr>
        <w:t xml:space="preserve"> adequado para a idade</w:t>
      </w:r>
      <w:r>
        <w:rPr>
          <w:rFonts w:cstheme="minorHAnsi"/>
          <w:b/>
        </w:rPr>
        <w:t xml:space="preserve"> e ganhando peso como esperado.</w:t>
      </w:r>
      <w:r w:rsidR="00B603C0">
        <w:rPr>
          <w:rFonts w:cstheme="minorHAnsi"/>
          <w:b/>
        </w:rPr>
        <w:t xml:space="preserve"> </w:t>
      </w:r>
      <w:r w:rsidR="0095314E">
        <w:rPr>
          <w:rFonts w:cstheme="minorHAnsi"/>
          <w:b/>
        </w:rPr>
        <w:t>A</w:t>
      </w:r>
      <w:r w:rsidR="002D42F0" w:rsidRPr="00D507BA">
        <w:rPr>
          <w:rFonts w:cstheme="minorHAnsi"/>
          <w:b/>
        </w:rPr>
        <w:t xml:space="preserve"> conduta</w:t>
      </w:r>
      <w:r w:rsidR="0095314E">
        <w:rPr>
          <w:rFonts w:cstheme="minorHAnsi"/>
          <w:b/>
        </w:rPr>
        <w:t xml:space="preserve"> será</w:t>
      </w:r>
      <w:r w:rsidR="007B1DF6">
        <w:rPr>
          <w:rFonts w:cstheme="minorHAnsi"/>
          <w:b/>
        </w:rPr>
        <w:t xml:space="preserve"> orientar a mãe a m</w:t>
      </w:r>
      <w:r w:rsidR="002D42F0" w:rsidRPr="00D507BA">
        <w:rPr>
          <w:rFonts w:cstheme="minorHAnsi"/>
          <w:b/>
        </w:rPr>
        <w:t>anter o Aleitamento Materno Exclusivo até os 6 meses.</w:t>
      </w:r>
    </w:p>
    <w:p w14:paraId="0C4611EB" w14:textId="77777777" w:rsidR="00F94401" w:rsidRPr="006D6939" w:rsidRDefault="0095314E" w:rsidP="00B77633">
      <w:pPr>
        <w:pStyle w:val="PargrafodaLista"/>
        <w:numPr>
          <w:ilvl w:val="0"/>
          <w:numId w:val="11"/>
        </w:numPr>
        <w:spacing w:after="0" w:line="240" w:lineRule="auto"/>
        <w:jc w:val="both"/>
        <w:rPr>
          <w:rFonts w:cstheme="minorHAnsi"/>
        </w:rPr>
      </w:pPr>
      <w:r w:rsidRPr="006D6939">
        <w:rPr>
          <w:rFonts w:cstheme="minorHAnsi"/>
        </w:rPr>
        <w:t xml:space="preserve">Arthur está com </w:t>
      </w:r>
      <w:r w:rsidRPr="007B1DF6">
        <w:rPr>
          <w:rFonts w:cstheme="minorHAnsi"/>
        </w:rPr>
        <w:t>o peso</w:t>
      </w:r>
      <w:r w:rsidR="00B603C0">
        <w:rPr>
          <w:rFonts w:cstheme="minorHAnsi"/>
        </w:rPr>
        <w:t xml:space="preserve"> </w:t>
      </w:r>
      <w:r w:rsidR="00F94401" w:rsidRPr="007B1DF6">
        <w:rPr>
          <w:rFonts w:cstheme="minorHAnsi"/>
        </w:rPr>
        <w:t>elevado para a idade</w:t>
      </w:r>
      <w:r w:rsidR="00F94401" w:rsidRPr="006D6939">
        <w:rPr>
          <w:rFonts w:cstheme="minorHAnsi"/>
        </w:rPr>
        <w:t xml:space="preserve">. </w:t>
      </w:r>
      <w:r w:rsidR="006D6939" w:rsidRPr="006D6939">
        <w:rPr>
          <w:rFonts w:cstheme="minorHAnsi"/>
        </w:rPr>
        <w:t>Como a criança está em Aleitamento Materno Exclusivo</w:t>
      </w:r>
      <w:r w:rsidR="007B1DF6">
        <w:rPr>
          <w:rFonts w:cstheme="minorHAnsi"/>
        </w:rPr>
        <w:t>,</w:t>
      </w:r>
      <w:r w:rsidR="006D6939" w:rsidRPr="006D6939">
        <w:rPr>
          <w:rFonts w:cstheme="minorHAnsi"/>
        </w:rPr>
        <w:t xml:space="preserve"> a conduta será </w:t>
      </w:r>
      <w:r w:rsidR="00F94401" w:rsidRPr="006D6939">
        <w:rPr>
          <w:rFonts w:cstheme="minorHAnsi"/>
        </w:rPr>
        <w:t xml:space="preserve">orientar a mãe a </w:t>
      </w:r>
      <w:r w:rsidR="007B1DF6">
        <w:rPr>
          <w:rFonts w:cstheme="minorHAnsi"/>
        </w:rPr>
        <w:t>suspender</w:t>
      </w:r>
      <w:r w:rsidR="00F94401" w:rsidRPr="006D6939">
        <w:rPr>
          <w:rFonts w:cstheme="minorHAnsi"/>
        </w:rPr>
        <w:t xml:space="preserve"> o Aleitamento Materno Exclusivo</w:t>
      </w:r>
      <w:r w:rsidRPr="006D6939">
        <w:rPr>
          <w:rFonts w:cstheme="minorHAnsi"/>
        </w:rPr>
        <w:t xml:space="preserve"> e introduzir alimentos saudáveis</w:t>
      </w:r>
      <w:r w:rsidR="00F94401" w:rsidRPr="006D6939">
        <w:rPr>
          <w:rFonts w:cstheme="minorHAnsi"/>
        </w:rPr>
        <w:t>.</w:t>
      </w:r>
    </w:p>
    <w:p w14:paraId="772A1692" w14:textId="77777777" w:rsidR="006D6939" w:rsidRDefault="0095314E" w:rsidP="00B77633">
      <w:pPr>
        <w:pStyle w:val="PargrafodaLista"/>
        <w:numPr>
          <w:ilvl w:val="0"/>
          <w:numId w:val="11"/>
        </w:numPr>
        <w:spacing w:after="0" w:line="240" w:lineRule="auto"/>
        <w:jc w:val="both"/>
        <w:rPr>
          <w:rFonts w:cstheme="minorHAnsi"/>
        </w:rPr>
      </w:pPr>
      <w:r w:rsidRPr="0095314E">
        <w:rPr>
          <w:rFonts w:cstheme="minorHAnsi"/>
        </w:rPr>
        <w:t>Arthur está com o peso</w:t>
      </w:r>
      <w:r w:rsidR="00B603C0">
        <w:rPr>
          <w:rFonts w:cstheme="minorHAnsi"/>
        </w:rPr>
        <w:t xml:space="preserve"> </w:t>
      </w:r>
      <w:r w:rsidR="00DE19F9">
        <w:rPr>
          <w:rFonts w:cstheme="minorHAnsi"/>
          <w:b/>
        </w:rPr>
        <w:t>a</w:t>
      </w:r>
      <w:r w:rsidR="00F94401" w:rsidRPr="00D507BA">
        <w:rPr>
          <w:rFonts w:cstheme="minorHAnsi"/>
        </w:rPr>
        <w:t xml:space="preserve">baixo </w:t>
      </w:r>
      <w:r w:rsidR="00DE19F9">
        <w:rPr>
          <w:rFonts w:cstheme="minorHAnsi"/>
        </w:rPr>
        <w:t xml:space="preserve">do esperado </w:t>
      </w:r>
      <w:r w:rsidR="00F94401" w:rsidRPr="00D507BA">
        <w:rPr>
          <w:rFonts w:cstheme="minorHAnsi"/>
        </w:rPr>
        <w:t xml:space="preserve">para a idade. </w:t>
      </w:r>
      <w:r>
        <w:rPr>
          <w:rFonts w:cstheme="minorHAnsi"/>
        </w:rPr>
        <w:t xml:space="preserve">A </w:t>
      </w:r>
      <w:r w:rsidR="00F94401" w:rsidRPr="00D507BA">
        <w:rPr>
          <w:rFonts w:cstheme="minorHAnsi"/>
        </w:rPr>
        <w:t xml:space="preserve">conduta </w:t>
      </w:r>
      <w:r>
        <w:rPr>
          <w:rFonts w:cstheme="minorHAnsi"/>
        </w:rPr>
        <w:t>será</w:t>
      </w:r>
      <w:r w:rsidR="008872FC" w:rsidRPr="00D507BA">
        <w:rPr>
          <w:rFonts w:cstheme="minorHAnsi"/>
        </w:rPr>
        <w:t xml:space="preserve"> orientar</w:t>
      </w:r>
      <w:r w:rsidR="00F94401" w:rsidRPr="00D507BA">
        <w:rPr>
          <w:rFonts w:cstheme="minorHAnsi"/>
        </w:rPr>
        <w:t xml:space="preserve"> a mãe </w:t>
      </w:r>
      <w:r w:rsidR="008872FC" w:rsidRPr="00D507BA">
        <w:rPr>
          <w:rFonts w:cstheme="minorHAnsi"/>
        </w:rPr>
        <w:t>para interromper o Aleitamento Materno Exclusivo e</w:t>
      </w:r>
      <w:r w:rsidR="00F94401" w:rsidRPr="00D507BA">
        <w:rPr>
          <w:rFonts w:cstheme="minorHAnsi"/>
        </w:rPr>
        <w:t xml:space="preserve"> iniciar a transição alimentar.</w:t>
      </w:r>
    </w:p>
    <w:p w14:paraId="24B0D3B4" w14:textId="77777777" w:rsidR="006D6939" w:rsidRPr="006D6939" w:rsidRDefault="0095314E" w:rsidP="00B77633">
      <w:pPr>
        <w:pStyle w:val="PargrafodaLista"/>
        <w:numPr>
          <w:ilvl w:val="0"/>
          <w:numId w:val="11"/>
        </w:numPr>
        <w:spacing w:after="0" w:line="240" w:lineRule="auto"/>
        <w:jc w:val="both"/>
        <w:rPr>
          <w:rFonts w:cstheme="minorHAnsi"/>
        </w:rPr>
      </w:pPr>
      <w:r w:rsidRPr="006D6939">
        <w:rPr>
          <w:rFonts w:cstheme="minorHAnsi"/>
        </w:rPr>
        <w:t xml:space="preserve">Arthur está com o peso </w:t>
      </w:r>
      <w:r w:rsidR="008872FC" w:rsidRPr="006D6939">
        <w:rPr>
          <w:rFonts w:cstheme="minorHAnsi"/>
        </w:rPr>
        <w:t xml:space="preserve">muito </w:t>
      </w:r>
      <w:r w:rsidR="00DE19F9">
        <w:rPr>
          <w:rFonts w:cstheme="minorHAnsi"/>
        </w:rPr>
        <w:t>a</w:t>
      </w:r>
      <w:r w:rsidR="008872FC" w:rsidRPr="006D6939">
        <w:rPr>
          <w:rFonts w:cstheme="minorHAnsi"/>
        </w:rPr>
        <w:t xml:space="preserve">baixo </w:t>
      </w:r>
      <w:r w:rsidR="00DE19F9">
        <w:rPr>
          <w:rFonts w:cstheme="minorHAnsi"/>
        </w:rPr>
        <w:t xml:space="preserve">do esperado </w:t>
      </w:r>
      <w:r w:rsidR="008872FC" w:rsidRPr="006D6939">
        <w:rPr>
          <w:rFonts w:cstheme="minorHAnsi"/>
        </w:rPr>
        <w:t>para a idade</w:t>
      </w:r>
      <w:r w:rsidRPr="006D6939">
        <w:rPr>
          <w:rFonts w:cstheme="minorHAnsi"/>
        </w:rPr>
        <w:t>. A</w:t>
      </w:r>
      <w:r w:rsidR="008872FC" w:rsidRPr="006D6939">
        <w:rPr>
          <w:rFonts w:cstheme="minorHAnsi"/>
        </w:rPr>
        <w:t xml:space="preserve"> conduta </w:t>
      </w:r>
      <w:r w:rsidRPr="006D6939">
        <w:rPr>
          <w:rFonts w:cstheme="minorHAnsi"/>
        </w:rPr>
        <w:t>será</w:t>
      </w:r>
      <w:r w:rsidR="00B603C0">
        <w:rPr>
          <w:rFonts w:cstheme="minorHAnsi"/>
        </w:rPr>
        <w:t xml:space="preserve"> </w:t>
      </w:r>
      <w:r w:rsidR="006D6939" w:rsidRPr="006D6939">
        <w:rPr>
          <w:rFonts w:cstheme="minorHAnsi"/>
        </w:rPr>
        <w:t xml:space="preserve">manter a criança em acompanhamento mensal e </w:t>
      </w:r>
      <w:r w:rsidR="006D6939" w:rsidRPr="006D6939">
        <w:rPr>
          <w:rFonts w:cstheme="minorHAnsi"/>
          <w:color w:val="000000"/>
        </w:rPr>
        <w:t xml:space="preserve">discutir o caso com </w:t>
      </w:r>
      <w:r w:rsidR="00DE19F9">
        <w:rPr>
          <w:rFonts w:cstheme="minorHAnsi"/>
          <w:color w:val="000000"/>
        </w:rPr>
        <w:t xml:space="preserve">outros profissionais </w:t>
      </w:r>
      <w:r w:rsidR="006D6939" w:rsidRPr="006D6939">
        <w:rPr>
          <w:rFonts w:cstheme="minorHAnsi"/>
          <w:color w:val="000000"/>
        </w:rPr>
        <w:t>ou encaminhar para um serviço de maior complexidade.</w:t>
      </w:r>
    </w:p>
    <w:p w14:paraId="2EB67330" w14:textId="77777777" w:rsidR="006D6939" w:rsidRPr="00D507BA" w:rsidRDefault="006D6939" w:rsidP="00D507BA">
      <w:pPr>
        <w:spacing w:after="0" w:line="240" w:lineRule="auto"/>
        <w:jc w:val="both"/>
        <w:rPr>
          <w:rFonts w:cstheme="minorHAnsi"/>
        </w:rPr>
      </w:pPr>
    </w:p>
    <w:p w14:paraId="286DC744" w14:textId="77777777" w:rsidR="005B5318" w:rsidRPr="00D507BA" w:rsidRDefault="005B5318" w:rsidP="00D507BA">
      <w:pPr>
        <w:spacing w:after="0" w:line="240" w:lineRule="auto"/>
        <w:jc w:val="both"/>
        <w:rPr>
          <w:rFonts w:cstheme="minorHAnsi"/>
        </w:rPr>
      </w:pPr>
      <w:r w:rsidRPr="00D507BA">
        <w:rPr>
          <w:rFonts w:cstheme="minorHAnsi"/>
        </w:rPr>
        <w:t>NOTA:</w:t>
      </w:r>
    </w:p>
    <w:p w14:paraId="1682327B" w14:textId="77777777" w:rsidR="00F75CFF" w:rsidRPr="00B5133E" w:rsidRDefault="00F75CFF" w:rsidP="00D507BA">
      <w:pPr>
        <w:spacing w:after="0" w:line="240" w:lineRule="auto"/>
        <w:jc w:val="both"/>
        <w:rPr>
          <w:rFonts w:cstheme="minorHAnsi"/>
          <w:b/>
          <w:i/>
          <w:color w:val="000000"/>
        </w:rPr>
      </w:pPr>
      <w:r w:rsidRPr="00B5133E">
        <w:rPr>
          <w:rFonts w:cstheme="minorHAnsi"/>
          <w:b/>
          <w:color w:val="000000"/>
        </w:rPr>
        <w:t>AVALIAÇÃO DO CRESCIMENTO</w:t>
      </w:r>
    </w:p>
    <w:p w14:paraId="1BD743B2" w14:textId="77777777" w:rsidR="00F75CFF" w:rsidRPr="00D507BA" w:rsidRDefault="00F75CFF" w:rsidP="00D507BA">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rPr>
      </w:pPr>
      <w:r w:rsidRPr="00D507BA">
        <w:rPr>
          <w:rFonts w:cstheme="minorHAnsi"/>
          <w:color w:val="000000"/>
        </w:rPr>
        <w:t>OBSERVAÇÕES: N</w:t>
      </w:r>
      <w:r w:rsidR="00DE19F9">
        <w:rPr>
          <w:rFonts w:cstheme="minorHAnsi"/>
          <w:color w:val="000000"/>
        </w:rPr>
        <w:t>a</w:t>
      </w:r>
      <w:r w:rsidRPr="00D507BA">
        <w:rPr>
          <w:rFonts w:cstheme="minorHAnsi"/>
          <w:color w:val="000000"/>
        </w:rPr>
        <w:t xml:space="preserve"> idade</w:t>
      </w:r>
      <w:r w:rsidR="00B76D8A">
        <w:rPr>
          <w:rFonts w:cstheme="minorHAnsi"/>
          <w:color w:val="000000"/>
        </w:rPr>
        <w:t xml:space="preserve"> de A</w:t>
      </w:r>
      <w:r w:rsidR="00283DA0">
        <w:rPr>
          <w:rFonts w:cstheme="minorHAnsi"/>
          <w:color w:val="000000"/>
        </w:rPr>
        <w:t>r</w:t>
      </w:r>
      <w:r w:rsidR="00B76D8A">
        <w:rPr>
          <w:rFonts w:cstheme="minorHAnsi"/>
          <w:color w:val="000000"/>
        </w:rPr>
        <w:t>thur,</w:t>
      </w:r>
      <w:r w:rsidRPr="00D507BA">
        <w:rPr>
          <w:rFonts w:cstheme="minorHAnsi"/>
          <w:color w:val="000000"/>
        </w:rPr>
        <w:t xml:space="preserve"> o Ganho Ponder</w:t>
      </w:r>
      <w:r w:rsidR="00B76D8A">
        <w:rPr>
          <w:rFonts w:cstheme="minorHAnsi"/>
          <w:color w:val="000000"/>
        </w:rPr>
        <w:t>al ficará em torno de 20 gramas/</w:t>
      </w:r>
      <w:r w:rsidRPr="00D507BA">
        <w:rPr>
          <w:rFonts w:cstheme="minorHAnsi"/>
          <w:color w:val="000000"/>
        </w:rPr>
        <w:t>dia. O PC deverá aumentar em torno de 1cm</w:t>
      </w:r>
      <w:r w:rsidR="00B76D8A">
        <w:rPr>
          <w:rFonts w:cstheme="minorHAnsi"/>
          <w:color w:val="000000"/>
        </w:rPr>
        <w:t xml:space="preserve"> e o comprimento de 1,5 a 2,</w:t>
      </w:r>
      <w:r w:rsidR="00B603C0">
        <w:rPr>
          <w:rFonts w:cstheme="minorHAnsi"/>
          <w:color w:val="000000"/>
        </w:rPr>
        <w:t xml:space="preserve"> </w:t>
      </w:r>
      <w:r w:rsidR="00B76D8A">
        <w:rPr>
          <w:rFonts w:cstheme="minorHAnsi"/>
          <w:color w:val="000000"/>
        </w:rPr>
        <w:t>5cm/mês</w:t>
      </w:r>
    </w:p>
    <w:p w14:paraId="2C4CC12F" w14:textId="77777777" w:rsidR="00F75CFF" w:rsidRPr="00B76D8A" w:rsidRDefault="00F75CFF" w:rsidP="00D507BA">
      <w:pPr>
        <w:spacing w:after="0" w:line="240" w:lineRule="auto"/>
        <w:jc w:val="both"/>
        <w:rPr>
          <w:rFonts w:cstheme="minorHAnsi"/>
          <w:color w:val="000000"/>
        </w:rPr>
      </w:pPr>
    </w:p>
    <w:p w14:paraId="179BE06C" w14:textId="77777777" w:rsidR="00002231" w:rsidRDefault="00002231" w:rsidP="00D507BA">
      <w:pPr>
        <w:spacing w:after="0" w:line="240" w:lineRule="auto"/>
        <w:jc w:val="both"/>
        <w:rPr>
          <w:rFonts w:cstheme="minorHAnsi"/>
          <w:b/>
          <w:color w:val="000000"/>
        </w:rPr>
      </w:pPr>
      <w:r>
        <w:rPr>
          <w:rFonts w:cstheme="minorHAnsi"/>
          <w:b/>
          <w:color w:val="000000"/>
        </w:rPr>
        <w:t>SE LIGA!</w:t>
      </w:r>
    </w:p>
    <w:p w14:paraId="51FD597D" w14:textId="77777777" w:rsidR="00F75CFF" w:rsidRPr="00002231" w:rsidRDefault="00F75CFF" w:rsidP="00B77633">
      <w:pPr>
        <w:pStyle w:val="PargrafodaLista"/>
        <w:numPr>
          <w:ilvl w:val="0"/>
          <w:numId w:val="21"/>
        </w:numPr>
        <w:spacing w:after="0" w:line="240" w:lineRule="auto"/>
        <w:jc w:val="both"/>
        <w:rPr>
          <w:rFonts w:cstheme="minorHAnsi"/>
          <w:b/>
          <w:color w:val="000000"/>
        </w:rPr>
      </w:pPr>
      <w:r w:rsidRPr="00002231">
        <w:rPr>
          <w:rFonts w:cstheme="minorHAnsi"/>
          <w:b/>
          <w:color w:val="000000"/>
        </w:rPr>
        <w:t>Curva de peso com traçado ascendente dentro dos pontos de corte -2 a +2 Escore Z</w:t>
      </w:r>
    </w:p>
    <w:p w14:paraId="7F5EEA78" w14:textId="77777777" w:rsidR="00F75CFF" w:rsidRPr="00D507BA" w:rsidRDefault="00F75CFF" w:rsidP="00D507BA">
      <w:pPr>
        <w:spacing w:after="0" w:line="240" w:lineRule="auto"/>
        <w:jc w:val="both"/>
        <w:rPr>
          <w:rFonts w:cstheme="minorHAnsi"/>
          <w:b/>
          <w:color w:val="000000"/>
        </w:rPr>
      </w:pPr>
      <w:r w:rsidRPr="00D507BA">
        <w:rPr>
          <w:rFonts w:cstheme="minorHAnsi"/>
          <w:b/>
          <w:color w:val="000000"/>
        </w:rPr>
        <w:t>CONDUTAS</w:t>
      </w:r>
    </w:p>
    <w:p w14:paraId="77560A88" w14:textId="77777777" w:rsidR="00F75CFF" w:rsidRPr="00D507BA" w:rsidRDefault="00F75CFF" w:rsidP="00D507BA">
      <w:pPr>
        <w:spacing w:after="0" w:line="240" w:lineRule="auto"/>
        <w:jc w:val="both"/>
        <w:rPr>
          <w:rFonts w:cstheme="minorHAnsi"/>
          <w:color w:val="000000"/>
        </w:rPr>
      </w:pPr>
      <w:r w:rsidRPr="00D507BA">
        <w:rPr>
          <w:rFonts w:cstheme="minorHAnsi"/>
          <w:color w:val="000000"/>
        </w:rPr>
        <w:t>Manter Aleitamento Materno Exclusivo até os seis meses.</w:t>
      </w:r>
    </w:p>
    <w:p w14:paraId="3ADEF6DF" w14:textId="77777777" w:rsidR="00F75CFF" w:rsidRPr="00D507BA" w:rsidRDefault="00F75CFF" w:rsidP="00D507BA">
      <w:pPr>
        <w:spacing w:after="0" w:line="240" w:lineRule="auto"/>
        <w:jc w:val="both"/>
        <w:rPr>
          <w:rFonts w:cstheme="minorHAnsi"/>
          <w:color w:val="000000"/>
        </w:rPr>
      </w:pPr>
    </w:p>
    <w:p w14:paraId="16B19F68" w14:textId="77777777" w:rsidR="00F75CFF" w:rsidRPr="0095314E" w:rsidRDefault="00F75CFF" w:rsidP="00B77633">
      <w:pPr>
        <w:pStyle w:val="PargrafodaLista"/>
        <w:numPr>
          <w:ilvl w:val="0"/>
          <w:numId w:val="21"/>
        </w:numPr>
        <w:spacing w:after="0" w:line="240" w:lineRule="auto"/>
        <w:jc w:val="both"/>
        <w:rPr>
          <w:rFonts w:cstheme="minorHAnsi"/>
          <w:b/>
          <w:color w:val="000000"/>
        </w:rPr>
      </w:pPr>
      <w:r w:rsidRPr="0095314E">
        <w:rPr>
          <w:rFonts w:cstheme="minorHAnsi"/>
          <w:b/>
          <w:color w:val="000000"/>
        </w:rPr>
        <w:t>Curva de peso com traçado horizontal dentro dos pontos de corte -2 a +2 Escore Z</w:t>
      </w:r>
    </w:p>
    <w:p w14:paraId="373D1CD1" w14:textId="77777777" w:rsidR="00F75CFF" w:rsidRPr="00D507BA" w:rsidRDefault="00F75CFF" w:rsidP="00D507BA">
      <w:pPr>
        <w:spacing w:after="0" w:line="240" w:lineRule="auto"/>
        <w:jc w:val="both"/>
        <w:rPr>
          <w:rFonts w:cstheme="minorHAnsi"/>
          <w:b/>
          <w:color w:val="000000"/>
        </w:rPr>
      </w:pPr>
      <w:r w:rsidRPr="00D507BA">
        <w:rPr>
          <w:rFonts w:cstheme="minorHAnsi"/>
          <w:b/>
          <w:color w:val="000000"/>
        </w:rPr>
        <w:t>CONDUTAS</w:t>
      </w:r>
    </w:p>
    <w:p w14:paraId="3E875511" w14:textId="77777777" w:rsidR="00F75CFF" w:rsidRPr="00D507BA" w:rsidRDefault="00F75CFF" w:rsidP="00D507BA">
      <w:pPr>
        <w:spacing w:after="0" w:line="240" w:lineRule="auto"/>
        <w:ind w:firstLine="283"/>
        <w:jc w:val="both"/>
        <w:rPr>
          <w:rFonts w:cstheme="minorHAnsi"/>
          <w:color w:val="000000"/>
        </w:rPr>
      </w:pPr>
      <w:r w:rsidRPr="00D507BA">
        <w:rPr>
          <w:rFonts w:cstheme="minorHAnsi"/>
          <w:color w:val="000000"/>
        </w:rPr>
        <w:t>1</w:t>
      </w:r>
      <w:r w:rsidRPr="00D507BA">
        <w:rPr>
          <w:rFonts w:cstheme="minorHAnsi"/>
          <w:color w:val="000000"/>
          <w:vertAlign w:val="superscript"/>
        </w:rPr>
        <w:t>o</w:t>
      </w:r>
      <w:r w:rsidR="00B76D8A">
        <w:rPr>
          <w:rFonts w:cstheme="minorHAnsi"/>
          <w:b/>
          <w:color w:val="000000"/>
        </w:rPr>
        <w:tab/>
      </w:r>
      <w:r w:rsidRPr="00D507BA">
        <w:rPr>
          <w:rFonts w:cstheme="minorHAnsi"/>
          <w:color w:val="000000"/>
        </w:rPr>
        <w:t xml:space="preserve">Criança em Aleitamento Materno Exclusivo, </w:t>
      </w:r>
      <w:r w:rsidRPr="00D507BA">
        <w:rPr>
          <w:rFonts w:cstheme="minorHAnsi"/>
          <w:b/>
          <w:color w:val="000000"/>
        </w:rPr>
        <w:t xml:space="preserve">averiguar </w:t>
      </w:r>
      <w:r w:rsidR="00DE19F9">
        <w:rPr>
          <w:rFonts w:cstheme="minorHAnsi"/>
          <w:b/>
          <w:color w:val="000000"/>
        </w:rPr>
        <w:t xml:space="preserve">as seguintes </w:t>
      </w:r>
      <w:r w:rsidRPr="00D507BA">
        <w:rPr>
          <w:rFonts w:cstheme="minorHAnsi"/>
          <w:b/>
          <w:color w:val="000000"/>
        </w:rPr>
        <w:t>situaç</w:t>
      </w:r>
      <w:r w:rsidR="00DE19F9">
        <w:rPr>
          <w:rFonts w:cstheme="minorHAnsi"/>
          <w:b/>
          <w:color w:val="000000"/>
        </w:rPr>
        <w:t>ões:</w:t>
      </w:r>
    </w:p>
    <w:p w14:paraId="68D75087" w14:textId="77777777" w:rsidR="00F75CFF" w:rsidRPr="00D507BA" w:rsidRDefault="00F75CFF" w:rsidP="00B77633">
      <w:pPr>
        <w:numPr>
          <w:ilvl w:val="0"/>
          <w:numId w:val="6"/>
        </w:numPr>
        <w:spacing w:after="0" w:line="240" w:lineRule="auto"/>
        <w:jc w:val="both"/>
        <w:rPr>
          <w:rFonts w:cstheme="minorHAnsi"/>
          <w:color w:val="000000"/>
        </w:rPr>
      </w:pPr>
      <w:r w:rsidRPr="00D507BA">
        <w:rPr>
          <w:rFonts w:cstheme="minorHAnsi"/>
          <w:color w:val="000000"/>
        </w:rPr>
        <w:t>Alimentação da mãe;</w:t>
      </w:r>
    </w:p>
    <w:p w14:paraId="273945B4" w14:textId="77777777" w:rsidR="00F75CFF" w:rsidRPr="00D507BA" w:rsidRDefault="00F75CFF" w:rsidP="00B77633">
      <w:pPr>
        <w:numPr>
          <w:ilvl w:val="0"/>
          <w:numId w:val="6"/>
        </w:numPr>
        <w:spacing w:after="0" w:line="240" w:lineRule="auto"/>
        <w:jc w:val="both"/>
        <w:rPr>
          <w:rFonts w:cstheme="minorHAnsi"/>
          <w:color w:val="000000"/>
        </w:rPr>
      </w:pPr>
      <w:r w:rsidRPr="00D507BA">
        <w:rPr>
          <w:rFonts w:cstheme="minorHAnsi"/>
          <w:color w:val="000000"/>
        </w:rPr>
        <w:t>Descanso da mãe (sobrecarga de trabalho);</w:t>
      </w:r>
    </w:p>
    <w:p w14:paraId="5B33CB21" w14:textId="77777777" w:rsidR="00F75CFF" w:rsidRPr="00D507BA" w:rsidRDefault="00F75CFF" w:rsidP="00B77633">
      <w:pPr>
        <w:numPr>
          <w:ilvl w:val="0"/>
          <w:numId w:val="6"/>
        </w:numPr>
        <w:spacing w:after="0" w:line="240" w:lineRule="auto"/>
        <w:jc w:val="both"/>
        <w:rPr>
          <w:rFonts w:cstheme="minorHAnsi"/>
          <w:color w:val="000000"/>
        </w:rPr>
      </w:pPr>
      <w:r w:rsidRPr="00D507BA">
        <w:rPr>
          <w:rFonts w:cstheme="minorHAnsi"/>
          <w:color w:val="000000"/>
        </w:rPr>
        <w:t>Retorno da mãe ao trabalho (ansiedade materna);</w:t>
      </w:r>
    </w:p>
    <w:p w14:paraId="6D04886D" w14:textId="77777777" w:rsidR="00F75CFF" w:rsidRPr="00D507BA" w:rsidRDefault="00F75CFF" w:rsidP="00B77633">
      <w:pPr>
        <w:numPr>
          <w:ilvl w:val="0"/>
          <w:numId w:val="6"/>
        </w:numPr>
        <w:spacing w:after="0" w:line="240" w:lineRule="auto"/>
        <w:jc w:val="both"/>
        <w:rPr>
          <w:rFonts w:cstheme="minorHAnsi"/>
          <w:color w:val="000000"/>
        </w:rPr>
      </w:pPr>
      <w:r w:rsidRPr="00D507BA">
        <w:rPr>
          <w:rFonts w:cstheme="minorHAnsi"/>
          <w:color w:val="000000"/>
        </w:rPr>
        <w:t>Relação mãe e filho;</w:t>
      </w:r>
    </w:p>
    <w:p w14:paraId="61F2BCD3" w14:textId="77777777" w:rsidR="00F75CFF" w:rsidRPr="00D507BA" w:rsidRDefault="00F75CFF" w:rsidP="00B77633">
      <w:pPr>
        <w:numPr>
          <w:ilvl w:val="0"/>
          <w:numId w:val="6"/>
        </w:numPr>
        <w:spacing w:after="0" w:line="240" w:lineRule="auto"/>
        <w:jc w:val="both"/>
        <w:rPr>
          <w:rFonts w:cstheme="minorHAnsi"/>
          <w:color w:val="000000"/>
        </w:rPr>
      </w:pPr>
      <w:r w:rsidRPr="00D507BA">
        <w:rPr>
          <w:rFonts w:cstheme="minorHAnsi"/>
          <w:color w:val="000000"/>
        </w:rPr>
        <w:t xml:space="preserve">Sinais de depressão </w:t>
      </w:r>
      <w:r w:rsidR="00F94966" w:rsidRPr="00D507BA">
        <w:rPr>
          <w:rFonts w:cstheme="minorHAnsi"/>
          <w:color w:val="000000"/>
        </w:rPr>
        <w:t>pós-parto</w:t>
      </w:r>
    </w:p>
    <w:p w14:paraId="3842D4FA" w14:textId="77777777" w:rsidR="00F75CFF" w:rsidRPr="00D507BA" w:rsidRDefault="00F75CFF" w:rsidP="00F94966">
      <w:pPr>
        <w:spacing w:after="0" w:line="240" w:lineRule="auto"/>
        <w:jc w:val="both"/>
        <w:rPr>
          <w:rFonts w:cstheme="minorHAnsi"/>
          <w:color w:val="000000"/>
        </w:rPr>
      </w:pPr>
    </w:p>
    <w:p w14:paraId="76F14AFE" w14:textId="77777777" w:rsidR="00F75CFF" w:rsidRPr="00DE19F9" w:rsidRDefault="00F75CFF" w:rsidP="00F94966">
      <w:pPr>
        <w:spacing w:after="0" w:line="240" w:lineRule="auto"/>
        <w:ind w:firstLine="284"/>
        <w:jc w:val="both"/>
        <w:rPr>
          <w:rFonts w:cstheme="minorHAnsi"/>
          <w:b/>
          <w:color w:val="000000"/>
        </w:rPr>
      </w:pPr>
      <w:r w:rsidRPr="00D507BA">
        <w:rPr>
          <w:rFonts w:cstheme="minorHAnsi"/>
          <w:color w:val="000000"/>
        </w:rPr>
        <w:t>2</w:t>
      </w:r>
      <w:r w:rsidRPr="00D507BA">
        <w:rPr>
          <w:rFonts w:cstheme="minorHAnsi"/>
          <w:color w:val="000000"/>
          <w:vertAlign w:val="superscript"/>
        </w:rPr>
        <w:t>o</w:t>
      </w:r>
      <w:r w:rsidR="00F94966">
        <w:rPr>
          <w:rFonts w:cstheme="minorHAnsi"/>
          <w:color w:val="000000"/>
        </w:rPr>
        <w:tab/>
      </w:r>
      <w:r w:rsidR="00DE19F9" w:rsidRPr="00DE19F9">
        <w:rPr>
          <w:rFonts w:cstheme="minorHAnsi"/>
          <w:b/>
          <w:color w:val="000000"/>
        </w:rPr>
        <w:t>Na criança</w:t>
      </w:r>
      <w:r w:rsidRPr="00DE19F9">
        <w:rPr>
          <w:rFonts w:cstheme="minorHAnsi"/>
          <w:b/>
          <w:color w:val="000000"/>
        </w:rPr>
        <w:t>:</w:t>
      </w:r>
    </w:p>
    <w:p w14:paraId="21D6D9C0" w14:textId="77777777" w:rsidR="00F75CFF" w:rsidRPr="00D507BA" w:rsidRDefault="00F75CFF" w:rsidP="00B77633">
      <w:pPr>
        <w:numPr>
          <w:ilvl w:val="0"/>
          <w:numId w:val="5"/>
        </w:numPr>
        <w:spacing w:after="0" w:line="240" w:lineRule="auto"/>
        <w:jc w:val="both"/>
        <w:rPr>
          <w:rFonts w:cstheme="minorHAnsi"/>
          <w:color w:val="000000"/>
        </w:rPr>
      </w:pPr>
      <w:r w:rsidRPr="00D507BA">
        <w:rPr>
          <w:rFonts w:cstheme="minorHAnsi"/>
          <w:color w:val="000000"/>
        </w:rPr>
        <w:t>Averiguar o número das mamadas e o tempo de sono (crianças que recebem leite em quantidade suficiente dormem bem);</w:t>
      </w:r>
    </w:p>
    <w:p w14:paraId="4A6C6EBF" w14:textId="77777777" w:rsidR="00F75CFF" w:rsidRPr="00D507BA" w:rsidRDefault="00DE19F9" w:rsidP="00B77633">
      <w:pPr>
        <w:numPr>
          <w:ilvl w:val="0"/>
          <w:numId w:val="5"/>
        </w:numPr>
        <w:spacing w:after="0" w:line="240" w:lineRule="auto"/>
        <w:jc w:val="both"/>
        <w:rPr>
          <w:rFonts w:cstheme="minorHAnsi"/>
          <w:color w:val="000000"/>
        </w:rPr>
      </w:pPr>
      <w:r>
        <w:rPr>
          <w:rFonts w:cstheme="minorHAnsi"/>
          <w:color w:val="000000"/>
        </w:rPr>
        <w:t>Investigar</w:t>
      </w:r>
      <w:r w:rsidR="00F94966">
        <w:rPr>
          <w:rFonts w:cstheme="minorHAnsi"/>
          <w:color w:val="000000"/>
        </w:rPr>
        <w:t xml:space="preserve"> a </w:t>
      </w:r>
      <w:r w:rsidR="00F75CFF" w:rsidRPr="00D507BA">
        <w:rPr>
          <w:rFonts w:cstheme="minorHAnsi"/>
          <w:color w:val="000000"/>
        </w:rPr>
        <w:t>diurese;</w:t>
      </w:r>
    </w:p>
    <w:p w14:paraId="3CE1609E" w14:textId="77777777" w:rsidR="00F75CFF" w:rsidRPr="00D507BA" w:rsidRDefault="00F75CFF" w:rsidP="00B77633">
      <w:pPr>
        <w:numPr>
          <w:ilvl w:val="0"/>
          <w:numId w:val="5"/>
        </w:numPr>
        <w:spacing w:after="0" w:line="240" w:lineRule="auto"/>
        <w:jc w:val="both"/>
        <w:rPr>
          <w:rFonts w:cstheme="minorHAnsi"/>
          <w:color w:val="000000"/>
        </w:rPr>
      </w:pPr>
      <w:r w:rsidRPr="00D507BA">
        <w:rPr>
          <w:rFonts w:cstheme="minorHAnsi"/>
          <w:color w:val="000000"/>
        </w:rPr>
        <w:t>Questionar sobre a presença sinais e/ou sintomas que possam sugerir proc</w:t>
      </w:r>
      <w:r w:rsidR="00F94966">
        <w:rPr>
          <w:rFonts w:cstheme="minorHAnsi"/>
          <w:color w:val="000000"/>
        </w:rPr>
        <w:t>essos patológicos: febre, diarre</w:t>
      </w:r>
      <w:r w:rsidRPr="00D507BA">
        <w:rPr>
          <w:rFonts w:cstheme="minorHAnsi"/>
          <w:color w:val="000000"/>
        </w:rPr>
        <w:t>ia, tosse (e/ou dificuldade</w:t>
      </w:r>
      <w:r w:rsidR="00F94966">
        <w:rPr>
          <w:rFonts w:cstheme="minorHAnsi"/>
          <w:color w:val="000000"/>
        </w:rPr>
        <w:t xml:space="preserve"> para</w:t>
      </w:r>
      <w:r w:rsidR="00DE19F9">
        <w:rPr>
          <w:rFonts w:cstheme="minorHAnsi"/>
          <w:color w:val="000000"/>
        </w:rPr>
        <w:t xml:space="preserve"> respirar).</w:t>
      </w:r>
      <w:r w:rsidR="00B603C0">
        <w:rPr>
          <w:rFonts w:cstheme="minorHAnsi"/>
          <w:color w:val="000000"/>
        </w:rPr>
        <w:t xml:space="preserve"> </w:t>
      </w:r>
      <w:r w:rsidR="00DE19F9">
        <w:rPr>
          <w:rFonts w:cstheme="minorHAnsi"/>
          <w:color w:val="000000"/>
        </w:rPr>
        <w:t>S</w:t>
      </w:r>
      <w:r w:rsidRPr="00D507BA">
        <w:rPr>
          <w:rFonts w:cstheme="minorHAnsi"/>
          <w:color w:val="000000"/>
        </w:rPr>
        <w:t>e necessário</w:t>
      </w:r>
      <w:r w:rsidR="00DE19F9">
        <w:rPr>
          <w:rFonts w:cstheme="minorHAnsi"/>
          <w:color w:val="000000"/>
        </w:rPr>
        <w:t>,</w:t>
      </w:r>
      <w:r w:rsidRPr="00D507BA">
        <w:rPr>
          <w:rFonts w:cstheme="minorHAnsi"/>
          <w:color w:val="000000"/>
        </w:rPr>
        <w:t xml:space="preserve"> encaminhar para avaliação de um profissional </w:t>
      </w:r>
      <w:r w:rsidR="00DE19F9">
        <w:rPr>
          <w:rFonts w:cstheme="minorHAnsi"/>
          <w:color w:val="000000"/>
        </w:rPr>
        <w:t>especializado</w:t>
      </w:r>
      <w:r w:rsidRPr="00D507BA">
        <w:rPr>
          <w:rFonts w:cstheme="minorHAnsi"/>
          <w:color w:val="000000"/>
        </w:rPr>
        <w:t>;</w:t>
      </w:r>
    </w:p>
    <w:p w14:paraId="2D444EF6" w14:textId="77777777" w:rsidR="00F75CFF" w:rsidRPr="00D507BA" w:rsidRDefault="00F75CFF" w:rsidP="00B77633">
      <w:pPr>
        <w:numPr>
          <w:ilvl w:val="0"/>
          <w:numId w:val="5"/>
        </w:numPr>
        <w:spacing w:after="0" w:line="240" w:lineRule="auto"/>
        <w:jc w:val="both"/>
        <w:rPr>
          <w:rFonts w:cstheme="minorHAnsi"/>
          <w:color w:val="000000"/>
        </w:rPr>
      </w:pPr>
      <w:r w:rsidRPr="00D507BA">
        <w:rPr>
          <w:rFonts w:cstheme="minorHAnsi"/>
          <w:color w:val="000000"/>
        </w:rPr>
        <w:t>Agendar nova consulta em uma semana (no máximo</w:t>
      </w:r>
      <w:r w:rsidR="00DE19F9">
        <w:rPr>
          <w:rFonts w:cstheme="minorHAnsi"/>
          <w:color w:val="000000"/>
        </w:rPr>
        <w:t xml:space="preserve">, </w:t>
      </w:r>
      <w:r w:rsidRPr="00D507BA">
        <w:rPr>
          <w:rFonts w:cstheme="minorHAnsi"/>
          <w:color w:val="000000"/>
        </w:rPr>
        <w:t xml:space="preserve">15 dias) e avaliar </w:t>
      </w:r>
      <w:r w:rsidR="00DE19F9">
        <w:rPr>
          <w:rFonts w:cstheme="minorHAnsi"/>
          <w:color w:val="000000"/>
        </w:rPr>
        <w:t>curva</w:t>
      </w:r>
      <w:r w:rsidRPr="00D507BA">
        <w:rPr>
          <w:rFonts w:cstheme="minorHAnsi"/>
          <w:color w:val="000000"/>
        </w:rPr>
        <w:t xml:space="preserve"> ponderal;</w:t>
      </w:r>
    </w:p>
    <w:p w14:paraId="30960ABC" w14:textId="77777777" w:rsidR="00F75CFF" w:rsidRPr="00D507BA" w:rsidRDefault="00F75CFF" w:rsidP="00B77633">
      <w:pPr>
        <w:pStyle w:val="Recuodecorpodetexto3"/>
        <w:numPr>
          <w:ilvl w:val="0"/>
          <w:numId w:val="5"/>
        </w:numPr>
        <w:rPr>
          <w:rFonts w:asciiTheme="minorHAnsi" w:hAnsiTheme="minorHAnsi" w:cstheme="minorHAnsi"/>
          <w:color w:val="000000"/>
          <w:sz w:val="22"/>
          <w:szCs w:val="22"/>
        </w:rPr>
      </w:pPr>
      <w:r w:rsidRPr="00D507BA">
        <w:rPr>
          <w:rFonts w:asciiTheme="minorHAnsi" w:hAnsiTheme="minorHAnsi" w:cstheme="minorHAnsi"/>
          <w:color w:val="000000"/>
          <w:sz w:val="22"/>
          <w:szCs w:val="22"/>
        </w:rPr>
        <w:t>Se o ganho ponderal melhorou (mesmo que ainda não tenha atingido o esperado para a idade)</w:t>
      </w:r>
      <w:r w:rsidR="00DE19F9">
        <w:rPr>
          <w:rFonts w:asciiTheme="minorHAnsi" w:hAnsiTheme="minorHAnsi" w:cstheme="minorHAnsi"/>
          <w:color w:val="000000"/>
          <w:sz w:val="22"/>
          <w:szCs w:val="22"/>
        </w:rPr>
        <w:t>,</w:t>
      </w:r>
      <w:r w:rsidRPr="00D507BA">
        <w:rPr>
          <w:rFonts w:asciiTheme="minorHAnsi" w:hAnsiTheme="minorHAnsi" w:cstheme="minorHAnsi"/>
          <w:color w:val="000000"/>
          <w:sz w:val="22"/>
          <w:szCs w:val="22"/>
        </w:rPr>
        <w:t xml:space="preserve"> estimular a mãe a manter o aleitamento materno exclusivo até a criança completar seis meses e agendar novo retorno em 15 dias para acompanhar o peso;</w:t>
      </w:r>
    </w:p>
    <w:p w14:paraId="0726A033" w14:textId="77777777" w:rsidR="00F75CFF" w:rsidRDefault="00F75CFF" w:rsidP="00B77633">
      <w:pPr>
        <w:pStyle w:val="Recuodecorpodetexto3"/>
        <w:numPr>
          <w:ilvl w:val="0"/>
          <w:numId w:val="5"/>
        </w:numPr>
        <w:rPr>
          <w:rFonts w:asciiTheme="minorHAnsi" w:hAnsiTheme="minorHAnsi" w:cstheme="minorHAnsi"/>
          <w:color w:val="000000"/>
          <w:sz w:val="22"/>
          <w:szCs w:val="22"/>
        </w:rPr>
      </w:pPr>
      <w:r w:rsidRPr="00D507BA">
        <w:rPr>
          <w:rFonts w:asciiTheme="minorHAnsi" w:hAnsiTheme="minorHAnsi" w:cstheme="minorHAnsi"/>
          <w:color w:val="000000"/>
          <w:sz w:val="22"/>
          <w:szCs w:val="22"/>
        </w:rPr>
        <w:t xml:space="preserve">Se o ganho ponderal não melhorou </w:t>
      </w:r>
      <w:r w:rsidRPr="00D507BA">
        <w:rPr>
          <w:rFonts w:asciiTheme="minorHAnsi" w:hAnsiTheme="minorHAnsi" w:cstheme="minorHAnsi"/>
          <w:b/>
          <w:color w:val="000000"/>
          <w:sz w:val="22"/>
          <w:szCs w:val="22"/>
        </w:rPr>
        <w:t>(continuando muito abaixo do esperado) e</w:t>
      </w:r>
      <w:r w:rsidR="00DE19F9">
        <w:rPr>
          <w:rFonts w:asciiTheme="minorHAnsi" w:hAnsiTheme="minorHAnsi" w:cstheme="minorHAnsi"/>
          <w:b/>
          <w:color w:val="000000"/>
          <w:sz w:val="22"/>
          <w:szCs w:val="22"/>
        </w:rPr>
        <w:t>,</w:t>
      </w:r>
      <w:r w:rsidRPr="00D507BA">
        <w:rPr>
          <w:rFonts w:asciiTheme="minorHAnsi" w:hAnsiTheme="minorHAnsi" w:cstheme="minorHAnsi"/>
          <w:b/>
          <w:color w:val="000000"/>
          <w:sz w:val="22"/>
          <w:szCs w:val="22"/>
        </w:rPr>
        <w:t xml:space="preserve"> comprovadamente</w:t>
      </w:r>
      <w:r w:rsidR="00DE19F9">
        <w:rPr>
          <w:rFonts w:asciiTheme="minorHAnsi" w:hAnsiTheme="minorHAnsi" w:cstheme="minorHAnsi"/>
          <w:b/>
          <w:color w:val="000000"/>
          <w:sz w:val="22"/>
          <w:szCs w:val="22"/>
        </w:rPr>
        <w:t>,</w:t>
      </w:r>
      <w:r w:rsidRPr="00D507BA">
        <w:rPr>
          <w:rFonts w:asciiTheme="minorHAnsi" w:hAnsiTheme="minorHAnsi" w:cstheme="minorHAnsi"/>
          <w:b/>
          <w:color w:val="000000"/>
          <w:sz w:val="22"/>
          <w:szCs w:val="22"/>
        </w:rPr>
        <w:t xml:space="preserve"> não há evidências de processo infeccioso -</w:t>
      </w:r>
      <w:r w:rsidRPr="00D507BA">
        <w:rPr>
          <w:rFonts w:asciiTheme="minorHAnsi" w:hAnsiTheme="minorHAnsi" w:cstheme="minorHAnsi"/>
          <w:color w:val="000000"/>
          <w:sz w:val="22"/>
          <w:szCs w:val="22"/>
        </w:rPr>
        <w:t xml:space="preserve"> iniciar a introdução dos alimentos complementares conforme orientação do Ministério da Saúde. </w:t>
      </w:r>
    </w:p>
    <w:p w14:paraId="6FDC6618" w14:textId="77777777" w:rsidR="00DE19F9" w:rsidRDefault="00DE19F9" w:rsidP="00DE19F9">
      <w:pPr>
        <w:pStyle w:val="Recuodecorpodetexto3"/>
        <w:ind w:left="0"/>
        <w:rPr>
          <w:rFonts w:asciiTheme="minorHAnsi" w:hAnsiTheme="minorHAnsi" w:cstheme="minorHAnsi"/>
          <w:color w:val="000000"/>
          <w:sz w:val="22"/>
          <w:szCs w:val="22"/>
        </w:rPr>
      </w:pPr>
    </w:p>
    <w:p w14:paraId="75458EF1" w14:textId="77777777" w:rsidR="00F517B4" w:rsidRDefault="00611287" w:rsidP="00DE19F9">
      <w:pPr>
        <w:pStyle w:val="Recuodecorpodetexto3"/>
        <w:ind w:left="0"/>
        <w:rPr>
          <w:rFonts w:asciiTheme="minorHAnsi" w:hAnsiTheme="minorHAnsi" w:cstheme="minorHAnsi"/>
          <w:color w:val="000000"/>
          <w:sz w:val="22"/>
          <w:szCs w:val="22"/>
        </w:rPr>
      </w:pPr>
      <w:r>
        <w:rPr>
          <w:rFonts w:asciiTheme="minorHAnsi" w:hAnsiTheme="minorHAnsi" w:cstheme="minorHAnsi"/>
          <w:noProof/>
          <w:color w:val="000000"/>
          <w:sz w:val="22"/>
          <w:szCs w:val="22"/>
        </w:rPr>
        <w:pict w14:anchorId="4C8CF870">
          <v:shapetype id="_x0000_t202" coordsize="21600,21600" o:spt="202" path="m,l,21600r21600,l21600,xe">
            <v:stroke joinstyle="miter"/>
            <v:path gradientshapeok="t" o:connecttype="rect"/>
          </v:shapetype>
          <v:shape id="Caixa de Texto 2" o:spid="_x0000_s1026" type="#_x0000_t202" style="position:absolute;left:0;text-align:left;margin-left:13.2pt;margin-top:7.75pt;width:434.9pt;height:3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">
            <v:textbox>
              <w:txbxContent>
                <w:p w14:paraId="6F2E4951" w14:textId="77777777" w:rsidR="009A2BE1" w:rsidRPr="00DE19F9" w:rsidRDefault="009A2BE1" w:rsidP="00F517B4">
                  <w:pPr>
                    <w:pStyle w:val="Textodenotaderodap"/>
                    <w:jc w:val="both"/>
                    <w:rPr>
                      <w:rFonts w:asciiTheme="minorHAnsi" w:hAnsiTheme="minorHAnsi" w:cstheme="minorHAnsi"/>
                      <w:sz w:val="18"/>
                    </w:rPr>
                  </w:pPr>
                  <w:r w:rsidRPr="00DE19F9">
                    <w:rPr>
                      <w:rFonts w:asciiTheme="minorHAnsi" w:hAnsiTheme="minorHAnsi" w:cstheme="minorHAnsi"/>
                      <w:sz w:val="18"/>
                    </w:rPr>
                    <w:t xml:space="preserve">O Ministério da Saúde no “Guia Alimentar para Crianças menores de dois anos” (2001, p. 25) </w:t>
                  </w:r>
                  <w:r>
                    <w:rPr>
                      <w:rFonts w:asciiTheme="minorHAnsi" w:hAnsiTheme="minorHAnsi" w:cstheme="minorHAnsi"/>
                      <w:sz w:val="18"/>
                    </w:rPr>
                    <w:t>expressa</w:t>
                  </w:r>
                  <w:r w:rsidRPr="00DE19F9">
                    <w:rPr>
                      <w:rFonts w:asciiTheme="minorHAnsi" w:hAnsiTheme="minorHAnsi" w:cstheme="minorHAnsi"/>
                      <w:sz w:val="18"/>
                    </w:rPr>
                    <w:t xml:space="preserve"> que em casos especiais</w:t>
                  </w:r>
                  <w:r>
                    <w:rPr>
                      <w:rFonts w:asciiTheme="minorHAnsi" w:hAnsiTheme="minorHAnsi" w:cstheme="minorHAnsi"/>
                      <w:sz w:val="18"/>
                    </w:rPr>
                    <w:t>,</w:t>
                  </w:r>
                  <w:r w:rsidRPr="00DE19F9">
                    <w:rPr>
                      <w:rFonts w:asciiTheme="minorHAnsi" w:hAnsiTheme="minorHAnsi" w:cstheme="minorHAnsi"/>
                      <w:sz w:val="18"/>
                    </w:rPr>
                    <w:t xml:space="preserve"> crianças menores de seis meses poderão requerer a introdução de alimentos complementares, devendo cada caso ser analisado pelo profissional de saúde.</w:t>
                  </w:r>
                </w:p>
                <w:p w14:paraId="5DBFAE2C" w14:textId="77777777" w:rsidR="009A2BE1" w:rsidRPr="00A2688F" w:rsidRDefault="009A2BE1" w:rsidP="00F517B4">
                  <w:pPr>
                    <w:pStyle w:val="Textodenotaderodap"/>
                    <w:jc w:val="both"/>
                    <w:rPr>
                      <w:rFonts w:ascii="Arial" w:hAnsi="Arial"/>
                      <w:sz w:val="18"/>
                      <w:highlight w:val="yellow"/>
                    </w:rPr>
                  </w:pPr>
                </w:p>
                <w:p w14:paraId="1D89B0AB" w14:textId="77777777" w:rsidR="009A2BE1" w:rsidRDefault="009A2BE1"/>
              </w:txbxContent>
            </v:textbox>
            <w10:wrap type="square"/>
          </v:shape>
        </w:pict>
      </w:r>
    </w:p>
    <w:p w14:paraId="0889A6DE" w14:textId="77777777" w:rsidR="00F75CFF" w:rsidRPr="00D507BA" w:rsidRDefault="00F75CFF" w:rsidP="00B77633">
      <w:pPr>
        <w:pStyle w:val="Recuodecorpodetexto3"/>
        <w:numPr>
          <w:ilvl w:val="0"/>
          <w:numId w:val="5"/>
        </w:numPr>
        <w:rPr>
          <w:rFonts w:asciiTheme="minorHAnsi" w:hAnsiTheme="minorHAnsi" w:cstheme="minorHAnsi"/>
          <w:sz w:val="22"/>
          <w:szCs w:val="22"/>
        </w:rPr>
      </w:pPr>
      <w:r w:rsidRPr="00D507BA">
        <w:rPr>
          <w:rFonts w:asciiTheme="minorHAnsi" w:hAnsiTheme="minorHAnsi" w:cstheme="minorHAnsi"/>
          <w:sz w:val="22"/>
          <w:szCs w:val="22"/>
        </w:rPr>
        <w:t>Agendar consulta após 15 dias do início da dieta de transição/desmame, para avaliação d</w:t>
      </w:r>
      <w:r w:rsidR="00DE19F9">
        <w:rPr>
          <w:rFonts w:asciiTheme="minorHAnsi" w:hAnsiTheme="minorHAnsi" w:cstheme="minorHAnsi"/>
          <w:sz w:val="22"/>
          <w:szCs w:val="22"/>
        </w:rPr>
        <w:t>a</w:t>
      </w:r>
      <w:r w:rsidR="00B603C0">
        <w:rPr>
          <w:rFonts w:asciiTheme="minorHAnsi" w:hAnsiTheme="minorHAnsi" w:cstheme="minorHAnsi"/>
          <w:sz w:val="22"/>
          <w:szCs w:val="22"/>
        </w:rPr>
        <w:t xml:space="preserve"> </w:t>
      </w:r>
      <w:r w:rsidR="00DE19F9">
        <w:rPr>
          <w:rFonts w:asciiTheme="minorHAnsi" w:hAnsiTheme="minorHAnsi" w:cstheme="minorHAnsi"/>
          <w:sz w:val="22"/>
          <w:szCs w:val="22"/>
        </w:rPr>
        <w:t xml:space="preserve">curva </w:t>
      </w:r>
      <w:r w:rsidRPr="00D507BA">
        <w:rPr>
          <w:rFonts w:asciiTheme="minorHAnsi" w:hAnsiTheme="minorHAnsi" w:cstheme="minorHAnsi"/>
          <w:sz w:val="22"/>
          <w:szCs w:val="22"/>
        </w:rPr>
        <w:t>pond</w:t>
      </w:r>
      <w:r w:rsidR="00DE19F9">
        <w:rPr>
          <w:rFonts w:asciiTheme="minorHAnsi" w:hAnsiTheme="minorHAnsi" w:cstheme="minorHAnsi"/>
          <w:sz w:val="22"/>
          <w:szCs w:val="22"/>
        </w:rPr>
        <w:t>eral e/ou curva do crescimento, além da</w:t>
      </w:r>
      <w:r w:rsidRPr="00D507BA">
        <w:rPr>
          <w:rFonts w:asciiTheme="minorHAnsi" w:hAnsiTheme="minorHAnsi" w:cstheme="minorHAnsi"/>
          <w:sz w:val="22"/>
          <w:szCs w:val="22"/>
        </w:rPr>
        <w:t xml:space="preserve"> aceitação dos novos alimentos. </w:t>
      </w:r>
    </w:p>
    <w:p w14:paraId="23D35B1B" w14:textId="77777777" w:rsidR="00F75CFF" w:rsidRPr="00DE19F9" w:rsidRDefault="00F75CFF" w:rsidP="00B77633">
      <w:pPr>
        <w:numPr>
          <w:ilvl w:val="0"/>
          <w:numId w:val="5"/>
        </w:numPr>
        <w:spacing w:after="0" w:line="240" w:lineRule="auto"/>
        <w:jc w:val="both"/>
        <w:rPr>
          <w:rFonts w:cstheme="minorHAnsi"/>
          <w:color w:val="000000"/>
        </w:rPr>
      </w:pPr>
      <w:r w:rsidRPr="00DE19F9">
        <w:rPr>
          <w:rFonts w:cstheme="minorHAnsi"/>
          <w:color w:val="000000"/>
          <w:u w:val="single"/>
        </w:rPr>
        <w:t>Observação</w:t>
      </w:r>
      <w:r w:rsidRPr="00DE19F9">
        <w:rPr>
          <w:rFonts w:cstheme="minorHAnsi"/>
          <w:color w:val="000000"/>
        </w:rPr>
        <w:t xml:space="preserve">: o preparo dos alimentos complementares deve ser explicado detalhadamente para a mãe enfatizando: </w:t>
      </w:r>
      <w:r w:rsidRPr="00DE19F9">
        <w:rPr>
          <w:rFonts w:cstheme="minorHAnsi"/>
          <w:b/>
          <w:color w:val="000000"/>
        </w:rPr>
        <w:t>higiene das mãos, dos utensílios e dos alimentos, técnica do preparo, combinações dos alimentos, us</w:t>
      </w:r>
      <w:r w:rsidR="00DE19F9" w:rsidRPr="00DE19F9">
        <w:rPr>
          <w:rFonts w:cstheme="minorHAnsi"/>
          <w:b/>
          <w:color w:val="000000"/>
        </w:rPr>
        <w:t xml:space="preserve">o de óleo vegetal, água potável </w:t>
      </w:r>
      <w:r w:rsidRPr="00DE19F9">
        <w:rPr>
          <w:rFonts w:cstheme="minorHAnsi"/>
          <w:b/>
          <w:color w:val="000000"/>
        </w:rPr>
        <w:t xml:space="preserve">etc. </w:t>
      </w:r>
    </w:p>
    <w:p w14:paraId="7E5AE715" w14:textId="77777777" w:rsidR="00DE19F9" w:rsidRPr="00DE19F9" w:rsidRDefault="00DE19F9" w:rsidP="00DE19F9">
      <w:pPr>
        <w:spacing w:after="0" w:line="240" w:lineRule="auto"/>
        <w:jc w:val="both"/>
        <w:rPr>
          <w:rFonts w:cstheme="minorHAnsi"/>
          <w:color w:val="000000"/>
        </w:rPr>
      </w:pPr>
    </w:p>
    <w:p w14:paraId="00600D64" w14:textId="77777777" w:rsidR="00F75CFF" w:rsidRPr="0095314E" w:rsidRDefault="00F75CFF" w:rsidP="00B77633">
      <w:pPr>
        <w:pStyle w:val="PargrafodaLista"/>
        <w:numPr>
          <w:ilvl w:val="0"/>
          <w:numId w:val="21"/>
        </w:numPr>
        <w:spacing w:after="0" w:line="240" w:lineRule="auto"/>
        <w:jc w:val="both"/>
        <w:rPr>
          <w:rFonts w:cstheme="minorHAnsi"/>
          <w:b/>
          <w:color w:val="000000"/>
          <w:vertAlign w:val="superscript"/>
        </w:rPr>
      </w:pPr>
      <w:r w:rsidRPr="0095314E">
        <w:rPr>
          <w:rFonts w:cstheme="minorHAnsi"/>
          <w:b/>
          <w:color w:val="000000"/>
        </w:rPr>
        <w:t>Criança com curva de peso acima de +2 Escore Z.</w:t>
      </w:r>
    </w:p>
    <w:p w14:paraId="7FEE5312" w14:textId="77777777" w:rsidR="00F75CFF" w:rsidRPr="00D507BA" w:rsidRDefault="00F75CFF" w:rsidP="00D507BA">
      <w:pPr>
        <w:pStyle w:val="Ttulo6"/>
        <w:spacing w:before="0" w:line="240" w:lineRule="auto"/>
        <w:rPr>
          <w:rFonts w:asciiTheme="minorHAnsi" w:hAnsiTheme="minorHAnsi" w:cstheme="minorHAnsi"/>
          <w:color w:val="000000"/>
        </w:rPr>
      </w:pPr>
      <w:r w:rsidRPr="00D507BA">
        <w:rPr>
          <w:rFonts w:asciiTheme="minorHAnsi" w:hAnsiTheme="minorHAnsi" w:cstheme="minorHAnsi"/>
          <w:color w:val="000000"/>
        </w:rPr>
        <w:t>CONDUTAS</w:t>
      </w:r>
    </w:p>
    <w:p w14:paraId="74F5DE03" w14:textId="77777777" w:rsidR="00F75CFF" w:rsidRPr="00D507BA" w:rsidRDefault="00F75CFF" w:rsidP="00B77633">
      <w:pPr>
        <w:numPr>
          <w:ilvl w:val="0"/>
          <w:numId w:val="4"/>
        </w:numPr>
        <w:spacing w:after="0" w:line="240" w:lineRule="auto"/>
        <w:ind w:left="709"/>
        <w:jc w:val="both"/>
        <w:rPr>
          <w:rFonts w:cstheme="minorHAnsi"/>
          <w:b/>
          <w:color w:val="000000"/>
        </w:rPr>
      </w:pPr>
      <w:r w:rsidRPr="00D507BA">
        <w:rPr>
          <w:rFonts w:cstheme="minorHAnsi"/>
          <w:color w:val="000000"/>
        </w:rPr>
        <w:t xml:space="preserve">Crianças em aleitamento materno exclusivo - </w:t>
      </w:r>
      <w:r w:rsidRPr="00D507BA">
        <w:rPr>
          <w:rFonts w:cstheme="minorHAnsi"/>
          <w:b/>
          <w:color w:val="000000"/>
        </w:rPr>
        <w:t>conduta expectante;</w:t>
      </w:r>
    </w:p>
    <w:p w14:paraId="175306B6" w14:textId="77777777" w:rsidR="00F75CFF" w:rsidRPr="00D507BA" w:rsidRDefault="00F75CFF" w:rsidP="00B77633">
      <w:pPr>
        <w:numPr>
          <w:ilvl w:val="0"/>
          <w:numId w:val="4"/>
        </w:numPr>
        <w:spacing w:after="0" w:line="240" w:lineRule="auto"/>
        <w:ind w:left="709"/>
        <w:jc w:val="both"/>
        <w:rPr>
          <w:rFonts w:cstheme="minorHAnsi"/>
          <w:color w:val="000000"/>
        </w:rPr>
      </w:pPr>
      <w:r w:rsidRPr="00D507BA">
        <w:rPr>
          <w:rFonts w:cstheme="minorHAnsi"/>
          <w:color w:val="000000"/>
        </w:rPr>
        <w:t xml:space="preserve">Crianças em aleitamento misto - retirar as mamadeiras e orientar a mãe </w:t>
      </w:r>
      <w:r w:rsidR="00DE19F9">
        <w:rPr>
          <w:rFonts w:cstheme="minorHAnsi"/>
          <w:color w:val="000000"/>
        </w:rPr>
        <w:t>a</w:t>
      </w:r>
      <w:r w:rsidRPr="00D507BA">
        <w:rPr>
          <w:rFonts w:cstheme="minorHAnsi"/>
          <w:color w:val="000000"/>
        </w:rPr>
        <w:t xml:space="preserve"> oferecer o leite artificial (LA) em corpinho/xícara;</w:t>
      </w:r>
    </w:p>
    <w:p w14:paraId="67354410" w14:textId="77777777" w:rsidR="00F75CFF" w:rsidRPr="00D507BA" w:rsidRDefault="00F75CFF" w:rsidP="00B77633">
      <w:pPr>
        <w:numPr>
          <w:ilvl w:val="0"/>
          <w:numId w:val="4"/>
        </w:numPr>
        <w:spacing w:after="0" w:line="240" w:lineRule="auto"/>
        <w:ind w:left="709"/>
        <w:jc w:val="both"/>
        <w:rPr>
          <w:rFonts w:cstheme="minorHAnsi"/>
          <w:b/>
          <w:color w:val="000000"/>
        </w:rPr>
      </w:pPr>
      <w:r w:rsidRPr="00D507BA">
        <w:rPr>
          <w:rFonts w:cstheme="minorHAnsi"/>
          <w:color w:val="000000"/>
        </w:rPr>
        <w:t xml:space="preserve">Crianças em aleitamento artificial - avaliar a alimentação e, se necessário, corrigir o preparo (reconstituição/diluição do leite e a concentração de hidratos de carbono – açúcar); </w:t>
      </w:r>
      <w:r w:rsidR="00582661">
        <w:rPr>
          <w:rFonts w:cstheme="minorHAnsi"/>
          <w:b/>
          <w:color w:val="000000"/>
        </w:rPr>
        <w:t>Não esquecer de enfatizar para as mães</w:t>
      </w:r>
      <w:r w:rsidRPr="00D507BA">
        <w:rPr>
          <w:rFonts w:cstheme="minorHAnsi"/>
          <w:b/>
          <w:color w:val="000000"/>
        </w:rPr>
        <w:t xml:space="preserve"> que é contra indicado o uso de amido para crianças menores de 4 meses.</w:t>
      </w:r>
    </w:p>
    <w:p w14:paraId="018112C0" w14:textId="77777777" w:rsidR="00F75CFF" w:rsidRPr="00D507BA" w:rsidRDefault="00F75CFF" w:rsidP="00DE19F9">
      <w:pPr>
        <w:spacing w:after="0" w:line="240" w:lineRule="auto"/>
        <w:ind w:left="709" w:hanging="283"/>
        <w:jc w:val="both"/>
        <w:rPr>
          <w:rFonts w:cstheme="minorHAnsi"/>
          <w:color w:val="000000"/>
        </w:rPr>
      </w:pPr>
    </w:p>
    <w:p w14:paraId="4FB909AB" w14:textId="77777777" w:rsidR="00F75CFF" w:rsidRPr="0095314E" w:rsidRDefault="00F75CFF" w:rsidP="00B77633">
      <w:pPr>
        <w:pStyle w:val="PargrafodaLista"/>
        <w:numPr>
          <w:ilvl w:val="0"/>
          <w:numId w:val="21"/>
        </w:numPr>
        <w:spacing w:after="0" w:line="240" w:lineRule="auto"/>
        <w:ind w:left="709" w:hanging="283"/>
        <w:jc w:val="both"/>
        <w:rPr>
          <w:rFonts w:cstheme="minorHAnsi"/>
          <w:color w:val="000000"/>
        </w:rPr>
      </w:pPr>
      <w:r w:rsidRPr="0095314E">
        <w:rPr>
          <w:rFonts w:cstheme="minorHAnsi"/>
          <w:b/>
          <w:color w:val="000000"/>
        </w:rPr>
        <w:t xml:space="preserve">Peso entre -2 e -3 Escore Z </w:t>
      </w:r>
    </w:p>
    <w:p w14:paraId="08B4CEA0" w14:textId="77777777" w:rsidR="00F75CFF" w:rsidRPr="00D507BA" w:rsidRDefault="00F75CFF" w:rsidP="00D507BA">
      <w:pPr>
        <w:pStyle w:val="Ttulo6"/>
        <w:spacing w:before="0" w:line="240" w:lineRule="auto"/>
        <w:rPr>
          <w:rFonts w:asciiTheme="minorHAnsi" w:hAnsiTheme="minorHAnsi" w:cstheme="minorHAnsi"/>
          <w:color w:val="000000"/>
        </w:rPr>
      </w:pPr>
      <w:r w:rsidRPr="00D507BA">
        <w:rPr>
          <w:rFonts w:asciiTheme="minorHAnsi" w:hAnsiTheme="minorHAnsi" w:cstheme="minorHAnsi"/>
          <w:color w:val="000000"/>
        </w:rPr>
        <w:t>CONDUTAS</w:t>
      </w:r>
    </w:p>
    <w:p w14:paraId="1B67857A" w14:textId="77777777" w:rsidR="00F75CFF" w:rsidRPr="00D507BA" w:rsidRDefault="00F75CFF" w:rsidP="00B77633">
      <w:pPr>
        <w:numPr>
          <w:ilvl w:val="0"/>
          <w:numId w:val="7"/>
        </w:numPr>
        <w:spacing w:after="0" w:line="240" w:lineRule="auto"/>
        <w:rPr>
          <w:rFonts w:cstheme="minorHAnsi"/>
        </w:rPr>
      </w:pPr>
      <w:r w:rsidRPr="00D507BA">
        <w:rPr>
          <w:rFonts w:cstheme="minorHAnsi"/>
        </w:rPr>
        <w:t>Curva ascendente - tranq</w:t>
      </w:r>
      <w:r w:rsidR="008872FC" w:rsidRPr="00D507BA">
        <w:rPr>
          <w:rFonts w:cstheme="minorHAnsi"/>
        </w:rPr>
        <w:t>u</w:t>
      </w:r>
      <w:r w:rsidRPr="00D507BA">
        <w:rPr>
          <w:rFonts w:cstheme="minorHAnsi"/>
        </w:rPr>
        <w:t>ilizar os pais e fazer acompanhamento mensal</w:t>
      </w:r>
    </w:p>
    <w:p w14:paraId="6D785962" w14:textId="77777777" w:rsidR="00F75CFF" w:rsidRPr="00D507BA" w:rsidRDefault="00F75CFF" w:rsidP="00B77633">
      <w:pPr>
        <w:numPr>
          <w:ilvl w:val="0"/>
          <w:numId w:val="7"/>
        </w:numPr>
        <w:spacing w:after="0" w:line="240" w:lineRule="auto"/>
        <w:rPr>
          <w:rFonts w:cstheme="minorHAnsi"/>
        </w:rPr>
      </w:pPr>
      <w:r w:rsidRPr="00D507BA">
        <w:rPr>
          <w:rFonts w:cstheme="minorHAnsi"/>
        </w:rPr>
        <w:t xml:space="preserve">Curva horizontal ou descendente - </w:t>
      </w:r>
      <w:r w:rsidRPr="00D507BA">
        <w:rPr>
          <w:rFonts w:cstheme="minorHAnsi"/>
          <w:color w:val="000000"/>
        </w:rPr>
        <w:t xml:space="preserve">discutir o caso com o </w:t>
      </w:r>
      <w:r w:rsidR="00582661" w:rsidRPr="00582661">
        <w:rPr>
          <w:rFonts w:cstheme="minorHAnsi"/>
        </w:rPr>
        <w:t xml:space="preserve">profissional especializado </w:t>
      </w:r>
      <w:r w:rsidRPr="00D507BA">
        <w:rPr>
          <w:rFonts w:cstheme="minorHAnsi"/>
          <w:color w:val="000000"/>
        </w:rPr>
        <w:t>ou encaminhar para um serviço de maior complexidade.</w:t>
      </w:r>
    </w:p>
    <w:p w14:paraId="3D09EA0E" w14:textId="77777777" w:rsidR="00F75CFF" w:rsidRPr="00D507BA" w:rsidRDefault="00F75CFF" w:rsidP="00D507BA">
      <w:pPr>
        <w:spacing w:after="0" w:line="240" w:lineRule="auto"/>
        <w:jc w:val="both"/>
        <w:rPr>
          <w:rFonts w:cstheme="minorHAnsi"/>
        </w:rPr>
      </w:pPr>
    </w:p>
    <w:p w14:paraId="4064F2D4" w14:textId="77777777" w:rsidR="006655D0" w:rsidRPr="00D507BA" w:rsidRDefault="006655D0" w:rsidP="00D507BA">
      <w:pPr>
        <w:spacing w:after="0" w:line="240" w:lineRule="auto"/>
        <w:jc w:val="both"/>
        <w:rPr>
          <w:rFonts w:cstheme="minorHAnsi"/>
        </w:rPr>
      </w:pPr>
    </w:p>
    <w:p w14:paraId="7BC47D63" w14:textId="77777777" w:rsidR="006655D0" w:rsidRPr="00B5133E" w:rsidRDefault="006655D0" w:rsidP="00B77633">
      <w:pPr>
        <w:pStyle w:val="PargrafodaLista"/>
        <w:numPr>
          <w:ilvl w:val="0"/>
          <w:numId w:val="2"/>
        </w:numPr>
        <w:spacing w:after="0" w:line="240" w:lineRule="auto"/>
        <w:jc w:val="both"/>
        <w:rPr>
          <w:rFonts w:cstheme="minorHAnsi"/>
          <w:b/>
        </w:rPr>
      </w:pPr>
      <w:r w:rsidRPr="00B5133E">
        <w:rPr>
          <w:rFonts w:cstheme="minorHAnsi"/>
          <w:b/>
        </w:rPr>
        <w:t>Registro no gráfico de Comprimento x Idade (de zero a dois anos) na página 64 da CSC.</w:t>
      </w:r>
    </w:p>
    <w:p w14:paraId="3C0B3F05" w14:textId="77777777" w:rsidR="002D42F0" w:rsidRPr="00D507BA" w:rsidRDefault="002D42F0" w:rsidP="00D507BA">
      <w:pPr>
        <w:spacing w:after="0" w:line="240" w:lineRule="auto"/>
        <w:jc w:val="both"/>
        <w:rPr>
          <w:rFonts w:cstheme="minorHAnsi"/>
        </w:rPr>
      </w:pPr>
      <w:r w:rsidRPr="00D507BA">
        <w:rPr>
          <w:rFonts w:cstheme="minorHAnsi"/>
        </w:rPr>
        <w:t>Diante do gráfico, o que você conclui?</w:t>
      </w:r>
    </w:p>
    <w:p w14:paraId="167D66A1" w14:textId="77777777" w:rsidR="00FE0823" w:rsidRPr="00D507BA" w:rsidRDefault="00FE0823" w:rsidP="00B77633">
      <w:pPr>
        <w:pStyle w:val="PargrafodaLista"/>
        <w:numPr>
          <w:ilvl w:val="0"/>
          <w:numId w:val="13"/>
        </w:numPr>
        <w:spacing w:after="0" w:line="240" w:lineRule="auto"/>
        <w:jc w:val="both"/>
        <w:rPr>
          <w:rFonts w:cstheme="minorHAnsi"/>
        </w:rPr>
      </w:pPr>
      <w:r w:rsidRPr="00D507BA">
        <w:rPr>
          <w:rFonts w:cstheme="minorHAnsi"/>
        </w:rPr>
        <w:t>O comprimento está elevado para a idade &gt;+2 escores z.</w:t>
      </w:r>
    </w:p>
    <w:p w14:paraId="63D6F0B9" w14:textId="77777777" w:rsidR="00FE0823" w:rsidRPr="00D507BA" w:rsidRDefault="00FE0823" w:rsidP="00B77633">
      <w:pPr>
        <w:pStyle w:val="PargrafodaLista"/>
        <w:numPr>
          <w:ilvl w:val="0"/>
          <w:numId w:val="13"/>
        </w:numPr>
        <w:spacing w:after="0" w:line="240" w:lineRule="auto"/>
        <w:jc w:val="both"/>
        <w:rPr>
          <w:rFonts w:cstheme="minorHAnsi"/>
          <w:b/>
        </w:rPr>
      </w:pPr>
      <w:r w:rsidRPr="00D507BA">
        <w:rPr>
          <w:rFonts w:cstheme="minorHAnsi"/>
          <w:b/>
        </w:rPr>
        <w:t>O comprimento está adequado para a idade ≥ -2 e ≤ +2 escores z.</w:t>
      </w:r>
    </w:p>
    <w:p w14:paraId="47DDD8ED" w14:textId="77777777" w:rsidR="00FE0823" w:rsidRPr="00D507BA" w:rsidRDefault="00FE0823" w:rsidP="00B77633">
      <w:pPr>
        <w:pStyle w:val="PargrafodaLista"/>
        <w:numPr>
          <w:ilvl w:val="0"/>
          <w:numId w:val="13"/>
        </w:numPr>
        <w:spacing w:after="0" w:line="240" w:lineRule="auto"/>
        <w:jc w:val="both"/>
        <w:rPr>
          <w:rFonts w:cstheme="minorHAnsi"/>
        </w:rPr>
      </w:pPr>
      <w:r w:rsidRPr="00D507BA">
        <w:rPr>
          <w:rFonts w:cstheme="minorHAnsi"/>
        </w:rPr>
        <w:t xml:space="preserve">O comprimento está </w:t>
      </w:r>
      <w:r w:rsidR="00582661">
        <w:rPr>
          <w:rFonts w:cstheme="minorHAnsi"/>
        </w:rPr>
        <w:t>a</w:t>
      </w:r>
      <w:r w:rsidRPr="00D507BA">
        <w:rPr>
          <w:rFonts w:cstheme="minorHAnsi"/>
        </w:rPr>
        <w:t xml:space="preserve">baixo </w:t>
      </w:r>
      <w:r w:rsidR="00582661">
        <w:rPr>
          <w:rFonts w:cstheme="minorHAnsi"/>
        </w:rPr>
        <w:t xml:space="preserve">do esperado </w:t>
      </w:r>
      <w:r w:rsidRPr="00D507BA">
        <w:rPr>
          <w:rFonts w:cstheme="minorHAnsi"/>
        </w:rPr>
        <w:t>para a idade ≥-3 e &lt; -2 escore z.</w:t>
      </w:r>
    </w:p>
    <w:p w14:paraId="24D7CF45" w14:textId="77777777" w:rsidR="00FE0823" w:rsidRDefault="00FE0823" w:rsidP="00B77633">
      <w:pPr>
        <w:pStyle w:val="PargrafodaLista"/>
        <w:numPr>
          <w:ilvl w:val="0"/>
          <w:numId w:val="13"/>
        </w:numPr>
        <w:spacing w:after="0" w:line="240" w:lineRule="auto"/>
        <w:jc w:val="both"/>
        <w:rPr>
          <w:rFonts w:cstheme="minorHAnsi"/>
        </w:rPr>
      </w:pPr>
      <w:r w:rsidRPr="00D507BA">
        <w:rPr>
          <w:rFonts w:cstheme="minorHAnsi"/>
        </w:rPr>
        <w:t xml:space="preserve">O comprimento está muito </w:t>
      </w:r>
      <w:r w:rsidR="00582661">
        <w:rPr>
          <w:rFonts w:cstheme="minorHAnsi"/>
        </w:rPr>
        <w:t>abaixo do esperado p</w:t>
      </w:r>
      <w:r w:rsidRPr="00D507BA">
        <w:rPr>
          <w:rFonts w:cstheme="minorHAnsi"/>
        </w:rPr>
        <w:t>ara a idade &lt;-3 escores z.</w:t>
      </w:r>
    </w:p>
    <w:p w14:paraId="06375560" w14:textId="77777777" w:rsidR="006D6939" w:rsidRDefault="006D6939" w:rsidP="006D6939">
      <w:pPr>
        <w:spacing w:after="0" w:line="240" w:lineRule="auto"/>
        <w:jc w:val="both"/>
        <w:rPr>
          <w:rFonts w:cstheme="minorHAnsi"/>
        </w:rPr>
      </w:pPr>
    </w:p>
    <w:p w14:paraId="13D2E60C" w14:textId="77777777" w:rsidR="00716376" w:rsidRDefault="00716376" w:rsidP="006D6939">
      <w:pPr>
        <w:spacing w:after="0" w:line="240" w:lineRule="auto"/>
        <w:jc w:val="both"/>
        <w:rPr>
          <w:rFonts w:cstheme="minorHAnsi"/>
        </w:rPr>
      </w:pPr>
    </w:p>
    <w:p w14:paraId="1CD0073E" w14:textId="77777777" w:rsidR="00716376" w:rsidRPr="00777CCB" w:rsidRDefault="00777CCB" w:rsidP="006D6939">
      <w:pPr>
        <w:spacing w:after="0" w:line="240" w:lineRule="auto"/>
        <w:jc w:val="both"/>
        <w:rPr>
          <w:rFonts w:cstheme="minorHAnsi"/>
          <w:b/>
        </w:rPr>
      </w:pPr>
      <w:r w:rsidRPr="00777CCB">
        <w:rPr>
          <w:rFonts w:cstheme="minorHAnsi"/>
          <w:b/>
        </w:rPr>
        <w:t>IMPORTANTE</w:t>
      </w:r>
    </w:p>
    <w:p w14:paraId="73B2A7CB" w14:textId="77777777" w:rsidR="00777CCB" w:rsidRDefault="00777CCB" w:rsidP="006D6939">
      <w:pPr>
        <w:spacing w:after="0" w:line="240" w:lineRule="auto"/>
        <w:jc w:val="both"/>
        <w:rPr>
          <w:color w:val="5B9BD5" w:themeColor="accent1"/>
          <w:sz w:val="20"/>
          <w:szCs w:val="20"/>
        </w:rPr>
      </w:pPr>
      <w:r>
        <w:t>O comprimento é a distância que vai da sola (planta) dos pés descalços, ao topo da cabeça, comprimindo os cabelos, com a criança deitada em superfície horizontal, firme e lisa. Deve-se retirar sapatos, toucas, fivelas ou enfeites de cabelo que possam interferir na tomada da medida. Leia mais.</w:t>
      </w:r>
      <w:commentRangeStart w:id="13"/>
      <w:r w:rsidRPr="00582661">
        <w:rPr>
          <w:color w:val="5B9BD5" w:themeColor="accent1"/>
          <w:sz w:val="20"/>
          <w:szCs w:val="20"/>
        </w:rPr>
        <w:t xml:space="preserve">(http://189.28.128.100/dab/docs/portaldab/publicacoes/orientacoes_coleta_analise_dados_antropometricos.pdf) </w:t>
      </w:r>
      <w:commentRangeEnd w:id="13"/>
      <w:r w:rsidR="0092625E">
        <w:rPr>
          <w:rStyle w:val="Refdecomentrio"/>
        </w:rPr>
        <w:commentReference w:id="13"/>
      </w:r>
    </w:p>
    <w:p w14:paraId="27DC0185" w14:textId="77777777" w:rsidR="00582661" w:rsidRDefault="00582661" w:rsidP="006D6939">
      <w:pPr>
        <w:spacing w:after="0" w:line="240" w:lineRule="auto"/>
        <w:jc w:val="both"/>
        <w:rPr>
          <w:color w:val="5B9BD5" w:themeColor="accent1"/>
          <w:sz w:val="20"/>
          <w:szCs w:val="20"/>
        </w:rPr>
      </w:pPr>
    </w:p>
    <w:p w14:paraId="3E331F03" w14:textId="77777777" w:rsidR="00582661" w:rsidRPr="00582661" w:rsidRDefault="00582661" w:rsidP="006D6939">
      <w:pPr>
        <w:spacing w:after="0" w:line="240" w:lineRule="auto"/>
        <w:jc w:val="both"/>
        <w:rPr>
          <w:rFonts w:cstheme="minorHAnsi"/>
          <w:color w:val="5B9BD5" w:themeColor="accent1"/>
          <w:sz w:val="20"/>
          <w:szCs w:val="20"/>
        </w:rPr>
      </w:pPr>
    </w:p>
    <w:p w14:paraId="4A398BCF" w14:textId="77777777" w:rsidR="006655D0" w:rsidRPr="00D507BA" w:rsidRDefault="006655D0" w:rsidP="00B77633">
      <w:pPr>
        <w:pStyle w:val="PargrafodaLista"/>
        <w:numPr>
          <w:ilvl w:val="0"/>
          <w:numId w:val="2"/>
        </w:numPr>
        <w:spacing w:after="0" w:line="240" w:lineRule="auto"/>
        <w:jc w:val="both"/>
        <w:rPr>
          <w:rFonts w:cstheme="minorHAnsi"/>
          <w:b/>
        </w:rPr>
      </w:pPr>
      <w:r w:rsidRPr="00D507BA">
        <w:rPr>
          <w:rFonts w:cstheme="minorHAnsi"/>
          <w:b/>
        </w:rPr>
        <w:t>Índice de Massa Corpórea (IMC)</w:t>
      </w:r>
    </w:p>
    <w:p w14:paraId="1CB55640" w14:textId="77777777" w:rsidR="002D42F0" w:rsidRPr="00D507BA" w:rsidRDefault="002D42F0" w:rsidP="00D507BA">
      <w:pPr>
        <w:spacing w:after="0" w:line="240" w:lineRule="auto"/>
        <w:jc w:val="both"/>
        <w:rPr>
          <w:rFonts w:cstheme="minorHAnsi"/>
        </w:rPr>
      </w:pPr>
      <w:r w:rsidRPr="00D507BA">
        <w:rPr>
          <w:rFonts w:cstheme="minorHAnsi"/>
        </w:rPr>
        <w:t>Ainda falta avaliar o Índice de Massa Corpórea (IMC). Para auxiliá-lo e facili</w:t>
      </w:r>
      <w:r w:rsidR="006655D0" w:rsidRPr="00D507BA">
        <w:rPr>
          <w:rFonts w:cstheme="minorHAnsi"/>
        </w:rPr>
        <w:t>t</w:t>
      </w:r>
      <w:r w:rsidRPr="00D507BA">
        <w:rPr>
          <w:rFonts w:cstheme="minorHAnsi"/>
        </w:rPr>
        <w:t>ar o preenchimento do gráfico IMC x Idade (zero a dois anos)</w:t>
      </w:r>
      <w:r w:rsidR="00582661">
        <w:rPr>
          <w:rFonts w:cstheme="minorHAnsi"/>
        </w:rPr>
        <w:t xml:space="preserve"> contidos às</w:t>
      </w:r>
      <w:r w:rsidRPr="00D507BA">
        <w:rPr>
          <w:rFonts w:cstheme="minorHAnsi"/>
        </w:rPr>
        <w:t xml:space="preserve"> páginas 70-75</w:t>
      </w:r>
      <w:r w:rsidR="00582661">
        <w:rPr>
          <w:rFonts w:cstheme="minorHAnsi"/>
        </w:rPr>
        <w:t>,</w:t>
      </w:r>
      <w:r w:rsidRPr="00D507BA">
        <w:rPr>
          <w:rFonts w:cstheme="minorHAnsi"/>
        </w:rPr>
        <w:t xml:space="preserve"> a </w:t>
      </w:r>
      <w:r w:rsidR="00582661">
        <w:rPr>
          <w:rFonts w:cstheme="minorHAnsi"/>
        </w:rPr>
        <w:t xml:space="preserve">própria </w:t>
      </w:r>
      <w:r w:rsidRPr="00D507BA">
        <w:rPr>
          <w:rFonts w:cstheme="minorHAnsi"/>
        </w:rPr>
        <w:t>CSC dispõe de Tabelas de cá</w:t>
      </w:r>
      <w:r w:rsidR="006655D0" w:rsidRPr="00D507BA">
        <w:rPr>
          <w:rFonts w:cstheme="minorHAnsi"/>
        </w:rPr>
        <w:t>l</w:t>
      </w:r>
      <w:r w:rsidRPr="00D507BA">
        <w:rPr>
          <w:rFonts w:cstheme="minorHAnsi"/>
        </w:rPr>
        <w:t xml:space="preserve">culo do IMC </w:t>
      </w:r>
      <w:r w:rsidR="00582661">
        <w:rPr>
          <w:rFonts w:cstheme="minorHAnsi"/>
        </w:rPr>
        <w:t>(</w:t>
      </w:r>
      <w:r w:rsidRPr="00D507BA">
        <w:rPr>
          <w:rFonts w:cstheme="minorHAnsi"/>
        </w:rPr>
        <w:t>páginas 76 a 79</w:t>
      </w:r>
      <w:r w:rsidR="00582661">
        <w:rPr>
          <w:rFonts w:cstheme="minorHAnsi"/>
        </w:rPr>
        <w:t>)</w:t>
      </w:r>
      <w:r w:rsidRPr="00D507BA">
        <w:rPr>
          <w:rFonts w:cstheme="minorHAnsi"/>
        </w:rPr>
        <w:t>.</w:t>
      </w:r>
    </w:p>
    <w:p w14:paraId="73BA84C0" w14:textId="77777777" w:rsidR="005B5318" w:rsidRPr="00D507BA" w:rsidRDefault="005B5318" w:rsidP="00D507BA">
      <w:pPr>
        <w:spacing w:after="0" w:line="240" w:lineRule="auto"/>
        <w:jc w:val="both"/>
        <w:rPr>
          <w:rFonts w:cstheme="minorHAnsi"/>
        </w:rPr>
      </w:pPr>
    </w:p>
    <w:p w14:paraId="5583C018" w14:textId="77777777" w:rsidR="002D42F0" w:rsidRPr="00D507BA" w:rsidRDefault="002D42F0" w:rsidP="00D507BA">
      <w:pPr>
        <w:spacing w:after="0" w:line="240" w:lineRule="auto"/>
        <w:jc w:val="both"/>
        <w:rPr>
          <w:rFonts w:cstheme="minorHAnsi"/>
        </w:rPr>
      </w:pPr>
      <w:r w:rsidRPr="00D507BA">
        <w:rPr>
          <w:rFonts w:cstheme="minorHAnsi"/>
        </w:rPr>
        <w:t>Vamos fazer os registros agora?</w:t>
      </w:r>
    </w:p>
    <w:p w14:paraId="3A6D4CC9" w14:textId="77777777" w:rsidR="002D42F0" w:rsidRPr="00D507BA" w:rsidRDefault="002D42F0" w:rsidP="00D507BA">
      <w:pPr>
        <w:spacing w:after="0" w:line="240" w:lineRule="auto"/>
        <w:jc w:val="both"/>
        <w:rPr>
          <w:rFonts w:cstheme="minorHAnsi"/>
        </w:rPr>
      </w:pPr>
      <w:r w:rsidRPr="00D507BA">
        <w:rPr>
          <w:rFonts w:cstheme="minorHAnsi"/>
        </w:rPr>
        <w:t>Vamos lá...</w:t>
      </w:r>
    </w:p>
    <w:p w14:paraId="0E277C5C" w14:textId="77777777" w:rsidR="006655D0" w:rsidRPr="00D507BA" w:rsidRDefault="006655D0" w:rsidP="00D507BA">
      <w:pPr>
        <w:spacing w:after="0" w:line="240" w:lineRule="auto"/>
        <w:jc w:val="both"/>
        <w:rPr>
          <w:rFonts w:cstheme="minorHAnsi"/>
        </w:rPr>
      </w:pPr>
    </w:p>
    <w:p w14:paraId="1BDA97E3" w14:textId="77777777" w:rsidR="002D42F0" w:rsidRPr="00D507BA" w:rsidRDefault="00582661" w:rsidP="00D507BA">
      <w:pPr>
        <w:spacing w:after="0" w:line="240" w:lineRule="auto"/>
        <w:jc w:val="both"/>
        <w:rPr>
          <w:rFonts w:cstheme="minorHAnsi"/>
        </w:rPr>
      </w:pPr>
      <w:r>
        <w:rPr>
          <w:rFonts w:cstheme="minorHAnsi"/>
        </w:rPr>
        <w:t>Arthur está com 5 meses, pesando 6.</w:t>
      </w:r>
      <w:r w:rsidR="002D42F0" w:rsidRPr="00D507BA">
        <w:rPr>
          <w:rFonts w:cstheme="minorHAnsi"/>
        </w:rPr>
        <w:t xml:space="preserve">550g e medindo 64,5 cm. Qual o </w:t>
      </w:r>
      <w:r>
        <w:rPr>
          <w:rFonts w:cstheme="minorHAnsi"/>
        </w:rPr>
        <w:t xml:space="preserve">seu </w:t>
      </w:r>
      <w:r w:rsidR="002D42F0" w:rsidRPr="00D507BA">
        <w:rPr>
          <w:rFonts w:cstheme="minorHAnsi"/>
        </w:rPr>
        <w:t xml:space="preserve">IMC? O que você pode concluir? </w:t>
      </w:r>
    </w:p>
    <w:p w14:paraId="2C01975D" w14:textId="77777777" w:rsidR="008872FC" w:rsidRPr="0018617F" w:rsidRDefault="00582661" w:rsidP="00B77633">
      <w:pPr>
        <w:pStyle w:val="PargrafodaLista"/>
        <w:numPr>
          <w:ilvl w:val="0"/>
          <w:numId w:val="12"/>
        </w:numPr>
        <w:spacing w:after="0" w:line="240" w:lineRule="auto"/>
        <w:ind w:hanging="436"/>
        <w:jc w:val="both"/>
        <w:rPr>
          <w:rFonts w:cstheme="minorHAnsi"/>
        </w:rPr>
      </w:pPr>
      <w:r w:rsidRPr="0018617F">
        <w:rPr>
          <w:rFonts w:cstheme="minorHAnsi"/>
        </w:rPr>
        <w:t>Seu IMC é igual a 16 e ela está com sobrepeso</w:t>
      </w:r>
    </w:p>
    <w:p w14:paraId="54189197" w14:textId="77777777" w:rsidR="008872FC" w:rsidRPr="0018617F" w:rsidRDefault="00582661" w:rsidP="00B77633">
      <w:pPr>
        <w:pStyle w:val="PargrafodaLista"/>
        <w:numPr>
          <w:ilvl w:val="0"/>
          <w:numId w:val="12"/>
        </w:numPr>
        <w:spacing w:after="0" w:line="240" w:lineRule="auto"/>
        <w:ind w:hanging="436"/>
        <w:jc w:val="both"/>
        <w:rPr>
          <w:rFonts w:cstheme="minorHAnsi"/>
        </w:rPr>
      </w:pPr>
      <w:r w:rsidRPr="0018617F">
        <w:rPr>
          <w:rFonts w:cstheme="minorHAnsi"/>
        </w:rPr>
        <w:t>Seu IMC é igual à 18 e ele apresenta obesidade</w:t>
      </w:r>
    </w:p>
    <w:p w14:paraId="4D9640A5" w14:textId="77777777" w:rsidR="008872FC" w:rsidRPr="0018617F" w:rsidRDefault="00582661" w:rsidP="00B77633">
      <w:pPr>
        <w:pStyle w:val="PargrafodaLista"/>
        <w:numPr>
          <w:ilvl w:val="0"/>
          <w:numId w:val="12"/>
        </w:numPr>
        <w:spacing w:after="0" w:line="240" w:lineRule="auto"/>
        <w:ind w:hanging="436"/>
        <w:jc w:val="both"/>
        <w:rPr>
          <w:rFonts w:cstheme="minorHAnsi"/>
        </w:rPr>
      </w:pPr>
      <w:r w:rsidRPr="0018617F">
        <w:rPr>
          <w:rFonts w:cstheme="minorHAnsi"/>
        </w:rPr>
        <w:t>Seu IMC é igual a 13 e ele está com r</w:t>
      </w:r>
      <w:r w:rsidR="00CC0423" w:rsidRPr="0018617F">
        <w:rPr>
          <w:rFonts w:cstheme="minorHAnsi"/>
        </w:rPr>
        <w:t>isco de Sobrepeso</w:t>
      </w:r>
    </w:p>
    <w:p w14:paraId="183ADE46" w14:textId="77777777" w:rsidR="008872FC" w:rsidRPr="0018617F" w:rsidRDefault="00582661" w:rsidP="00B77633">
      <w:pPr>
        <w:pStyle w:val="PargrafodaLista"/>
        <w:numPr>
          <w:ilvl w:val="0"/>
          <w:numId w:val="12"/>
        </w:numPr>
        <w:spacing w:after="0" w:line="240" w:lineRule="auto"/>
        <w:ind w:hanging="436"/>
        <w:jc w:val="both"/>
        <w:rPr>
          <w:rFonts w:cstheme="minorHAnsi"/>
        </w:rPr>
      </w:pPr>
      <w:r w:rsidRPr="0018617F">
        <w:rPr>
          <w:rFonts w:cstheme="minorHAnsi"/>
        </w:rPr>
        <w:t xml:space="preserve">Seu </w:t>
      </w:r>
      <w:r w:rsidR="00CC0423" w:rsidRPr="0018617F">
        <w:rPr>
          <w:rFonts w:cstheme="minorHAnsi"/>
        </w:rPr>
        <w:t>IMC</w:t>
      </w:r>
      <w:r w:rsidRPr="0018617F">
        <w:rPr>
          <w:rFonts w:cstheme="minorHAnsi"/>
        </w:rPr>
        <w:t xml:space="preserve"> é igual a 16 e está</w:t>
      </w:r>
      <w:r w:rsidR="00CC0423" w:rsidRPr="0018617F">
        <w:rPr>
          <w:rFonts w:cstheme="minorHAnsi"/>
        </w:rPr>
        <w:t xml:space="preserve"> adequado</w:t>
      </w:r>
    </w:p>
    <w:p w14:paraId="256DDF39" w14:textId="77777777" w:rsidR="00CC0423" w:rsidRPr="0018617F" w:rsidRDefault="00CC0423" w:rsidP="0018617F">
      <w:pPr>
        <w:spacing w:after="0" w:line="240" w:lineRule="auto"/>
        <w:ind w:hanging="436"/>
        <w:jc w:val="both"/>
        <w:rPr>
          <w:rFonts w:cstheme="minorHAnsi"/>
        </w:rPr>
      </w:pPr>
    </w:p>
    <w:p w14:paraId="0319659A" w14:textId="77777777" w:rsidR="006D6939" w:rsidRDefault="006D6939" w:rsidP="00D507BA">
      <w:pPr>
        <w:spacing w:after="0" w:line="240" w:lineRule="auto"/>
        <w:jc w:val="both"/>
        <w:rPr>
          <w:rFonts w:cstheme="minorHAnsi"/>
          <w:b/>
        </w:rPr>
      </w:pPr>
    </w:p>
    <w:p w14:paraId="005B7AE6" w14:textId="77777777" w:rsidR="002D42F0" w:rsidRPr="00D507BA" w:rsidRDefault="002D42F0" w:rsidP="00D507BA">
      <w:pPr>
        <w:spacing w:after="0" w:line="240" w:lineRule="auto"/>
        <w:jc w:val="both"/>
        <w:rPr>
          <w:rFonts w:cstheme="minorHAnsi"/>
        </w:rPr>
      </w:pPr>
      <w:r w:rsidRPr="00D507BA">
        <w:rPr>
          <w:rFonts w:cstheme="minorHAnsi"/>
          <w:b/>
        </w:rPr>
        <w:t>Resposta</w:t>
      </w:r>
      <w:r w:rsidRPr="00D507BA">
        <w:rPr>
          <w:rFonts w:cstheme="minorHAnsi"/>
        </w:rPr>
        <w:t>: O IMC de Arthur é igual a 16 (valor obtido com o cruzamento das linhas partindo do número 64 da primeira ou última coluna e do valor a</w:t>
      </w:r>
      <w:r w:rsidR="00582661">
        <w:rPr>
          <w:rFonts w:cstheme="minorHAnsi"/>
        </w:rPr>
        <w:t>proximado ou exato do peso de 6.</w:t>
      </w:r>
      <w:r w:rsidRPr="00D507BA">
        <w:rPr>
          <w:rFonts w:cstheme="minorHAnsi"/>
        </w:rPr>
        <w:t xml:space="preserve">550g, na linha horizontal). </w:t>
      </w:r>
    </w:p>
    <w:p w14:paraId="508674A4" w14:textId="77777777" w:rsidR="002D42F0" w:rsidRPr="00D507BA" w:rsidRDefault="002D42F0" w:rsidP="00D507BA">
      <w:pPr>
        <w:spacing w:after="0" w:line="240" w:lineRule="auto"/>
        <w:jc w:val="both"/>
        <w:rPr>
          <w:rFonts w:cstheme="minorHAnsi"/>
        </w:rPr>
      </w:pPr>
      <w:r w:rsidRPr="00D507BA">
        <w:rPr>
          <w:rFonts w:cstheme="minorHAnsi"/>
        </w:rPr>
        <w:t>Como podemos verificar na tabela com os parâmetros da OMS</w:t>
      </w:r>
      <w:r w:rsidR="00582661">
        <w:rPr>
          <w:rFonts w:cstheme="minorHAnsi"/>
        </w:rPr>
        <w:t>,</w:t>
      </w:r>
      <w:r w:rsidRPr="00D507BA">
        <w:rPr>
          <w:rFonts w:cstheme="minorHAnsi"/>
        </w:rPr>
        <w:t xml:space="preserve"> disposta no lado direito superior do gráfico</w:t>
      </w:r>
      <w:r w:rsidR="0018617F">
        <w:rPr>
          <w:rFonts w:cstheme="minorHAnsi"/>
        </w:rPr>
        <w:t>,</w:t>
      </w:r>
      <w:r w:rsidRPr="00D507BA">
        <w:rPr>
          <w:rFonts w:cstheme="minorHAnsi"/>
        </w:rPr>
        <w:t xml:space="preserve"> consideramos que o menor avaliado está com IMC ADEQUADO.</w:t>
      </w:r>
    </w:p>
    <w:p w14:paraId="5135930F" w14:textId="77777777" w:rsidR="002D42F0" w:rsidRPr="00D507BA" w:rsidRDefault="002D42F0" w:rsidP="00D507BA">
      <w:pPr>
        <w:spacing w:after="0" w:line="240" w:lineRule="auto"/>
        <w:jc w:val="both"/>
        <w:rPr>
          <w:rFonts w:cstheme="minorHAnsi"/>
        </w:rPr>
      </w:pPr>
    </w:p>
    <w:p w14:paraId="0F578E14" w14:textId="77777777" w:rsidR="006655D0" w:rsidRPr="00D507BA" w:rsidRDefault="006655D0" w:rsidP="00D507BA">
      <w:pPr>
        <w:spacing w:after="0" w:line="240" w:lineRule="auto"/>
        <w:jc w:val="both"/>
        <w:rPr>
          <w:rFonts w:cstheme="minorHAnsi"/>
        </w:rPr>
      </w:pPr>
    </w:p>
    <w:p w14:paraId="2CF250C3" w14:textId="77777777" w:rsidR="002D42F0" w:rsidRPr="00D507BA" w:rsidRDefault="002D42F0" w:rsidP="00D507BA">
      <w:pPr>
        <w:spacing w:after="0" w:line="240" w:lineRule="auto"/>
        <w:jc w:val="both"/>
        <w:rPr>
          <w:rFonts w:cstheme="minorHAnsi"/>
          <w:b/>
        </w:rPr>
      </w:pPr>
      <w:r w:rsidRPr="00D507BA">
        <w:rPr>
          <w:rFonts w:cstheme="minorHAnsi"/>
          <w:b/>
        </w:rPr>
        <w:t xml:space="preserve">Passo 2 – </w:t>
      </w:r>
      <w:r w:rsidR="009E4473" w:rsidRPr="00D507BA">
        <w:rPr>
          <w:rFonts w:cstheme="minorHAnsi"/>
          <w:b/>
        </w:rPr>
        <w:t>R</w:t>
      </w:r>
      <w:r w:rsidRPr="00D507BA">
        <w:rPr>
          <w:rFonts w:cstheme="minorHAnsi"/>
          <w:b/>
        </w:rPr>
        <w:t>egistrar os achados na CSC</w:t>
      </w:r>
      <w:r w:rsidR="009E4473" w:rsidRPr="00D507BA">
        <w:rPr>
          <w:rFonts w:cstheme="minorHAnsi"/>
          <w:b/>
        </w:rPr>
        <w:t xml:space="preserve"> e Avaliar o desenvolvimento</w:t>
      </w:r>
    </w:p>
    <w:p w14:paraId="671104DB" w14:textId="77777777" w:rsidR="002D42F0" w:rsidRPr="00D507BA" w:rsidRDefault="002D42F0" w:rsidP="00D507BA">
      <w:pPr>
        <w:spacing w:after="0" w:line="240" w:lineRule="auto"/>
        <w:jc w:val="both"/>
        <w:rPr>
          <w:rFonts w:cstheme="minorHAnsi"/>
        </w:rPr>
      </w:pPr>
      <w:r w:rsidRPr="00D507BA">
        <w:rPr>
          <w:rFonts w:cstheme="minorHAnsi"/>
        </w:rPr>
        <w:t xml:space="preserve">O acompanhamento do desenvolvimento da criança na atenção básica </w:t>
      </w:r>
      <w:r w:rsidR="00E815CC">
        <w:rPr>
          <w:rFonts w:cstheme="minorHAnsi"/>
        </w:rPr>
        <w:t xml:space="preserve">tem como </w:t>
      </w:r>
      <w:r w:rsidRPr="00D507BA">
        <w:rPr>
          <w:rFonts w:cstheme="minorHAnsi"/>
        </w:rPr>
        <w:t>objetiv</w:t>
      </w:r>
      <w:r w:rsidR="00E815CC">
        <w:rPr>
          <w:rFonts w:cstheme="minorHAnsi"/>
        </w:rPr>
        <w:t>o</w:t>
      </w:r>
      <w:r w:rsidRPr="00D507BA">
        <w:rPr>
          <w:rFonts w:cstheme="minorHAnsi"/>
        </w:rPr>
        <w:t xml:space="preserve"> promo</w:t>
      </w:r>
      <w:r w:rsidR="00E815CC">
        <w:rPr>
          <w:rFonts w:cstheme="minorHAnsi"/>
        </w:rPr>
        <w:t>ver</w:t>
      </w:r>
      <w:r w:rsidRPr="00D507BA">
        <w:rPr>
          <w:rFonts w:cstheme="minorHAnsi"/>
        </w:rPr>
        <w:t>, prote</w:t>
      </w:r>
      <w:r w:rsidR="00E815CC">
        <w:rPr>
          <w:rFonts w:cstheme="minorHAnsi"/>
        </w:rPr>
        <w:t>ger</w:t>
      </w:r>
      <w:r w:rsidRPr="00D507BA">
        <w:rPr>
          <w:rFonts w:cstheme="minorHAnsi"/>
        </w:rPr>
        <w:t xml:space="preserve"> e detec</w:t>
      </w:r>
      <w:r w:rsidR="00E815CC">
        <w:rPr>
          <w:rFonts w:cstheme="minorHAnsi"/>
        </w:rPr>
        <w:t xml:space="preserve">tar precocemente </w:t>
      </w:r>
      <w:r w:rsidRPr="00D507BA">
        <w:rPr>
          <w:rFonts w:cstheme="minorHAnsi"/>
        </w:rPr>
        <w:t xml:space="preserve">alterações passíveis de modificação que possam repercutir </w:t>
      </w:r>
      <w:r w:rsidR="00E815CC">
        <w:rPr>
          <w:rFonts w:cstheme="minorHAnsi"/>
        </w:rPr>
        <w:t>n</w:t>
      </w:r>
      <w:r w:rsidR="0018617F">
        <w:rPr>
          <w:rFonts w:cstheme="minorHAnsi"/>
        </w:rPr>
        <w:t>a</w:t>
      </w:r>
      <w:r w:rsidR="00B603C0">
        <w:rPr>
          <w:rFonts w:cstheme="minorHAnsi"/>
        </w:rPr>
        <w:t xml:space="preserve"> </w:t>
      </w:r>
      <w:r w:rsidR="0018617F">
        <w:rPr>
          <w:rFonts w:cstheme="minorHAnsi"/>
        </w:rPr>
        <w:t>aquisição d</w:t>
      </w:r>
      <w:r w:rsidR="00E815CC">
        <w:rPr>
          <w:rFonts w:cstheme="minorHAnsi"/>
        </w:rPr>
        <w:t>e etapas subsequentes da criança.</w:t>
      </w:r>
    </w:p>
    <w:p w14:paraId="12F4325C" w14:textId="77777777" w:rsidR="00343D83" w:rsidRDefault="00343D83" w:rsidP="00D507BA">
      <w:pPr>
        <w:spacing w:after="0" w:line="240" w:lineRule="auto"/>
        <w:jc w:val="both"/>
        <w:rPr>
          <w:rFonts w:cstheme="minorHAnsi"/>
        </w:rPr>
      </w:pPr>
    </w:p>
    <w:p w14:paraId="3D3C9D02" w14:textId="77777777" w:rsidR="002D42F0" w:rsidRPr="00D507BA" w:rsidRDefault="002D42F0" w:rsidP="00D507BA">
      <w:pPr>
        <w:spacing w:after="0" w:line="240" w:lineRule="auto"/>
        <w:jc w:val="both"/>
        <w:rPr>
          <w:rFonts w:cstheme="minorHAnsi"/>
        </w:rPr>
      </w:pPr>
      <w:r w:rsidRPr="00D507BA">
        <w:rPr>
          <w:rFonts w:cstheme="minorHAnsi"/>
        </w:rPr>
        <w:t>Para a avaliação do desenvolvimento</w:t>
      </w:r>
      <w:r w:rsidR="00E815CC">
        <w:rPr>
          <w:rFonts w:cstheme="minorHAnsi"/>
        </w:rPr>
        <w:t>,</w:t>
      </w:r>
      <w:r w:rsidRPr="00D507BA">
        <w:rPr>
          <w:rFonts w:cstheme="minorHAnsi"/>
        </w:rPr>
        <w:t xml:space="preserve"> a Caderneta disponibiliza</w:t>
      </w:r>
      <w:r w:rsidR="0018617F">
        <w:rPr>
          <w:rFonts w:cstheme="minorHAnsi"/>
        </w:rPr>
        <w:t>,</w:t>
      </w:r>
      <w:r w:rsidRPr="00D507BA">
        <w:rPr>
          <w:rFonts w:cstheme="minorHAnsi"/>
        </w:rPr>
        <w:t xml:space="preserve"> nas páginas 44 e 45, respectivamente, um instrumento de Vigilância do Desenvolvimento da criança de zero a três anos de idade.</w:t>
      </w:r>
    </w:p>
    <w:p w14:paraId="5960284C" w14:textId="77777777" w:rsidR="00343D83" w:rsidRDefault="00343D83" w:rsidP="00D507BA">
      <w:pPr>
        <w:spacing w:after="0" w:line="240" w:lineRule="auto"/>
        <w:jc w:val="both"/>
        <w:rPr>
          <w:rFonts w:cstheme="minorHAnsi"/>
        </w:rPr>
      </w:pPr>
    </w:p>
    <w:p w14:paraId="58F6CBE4" w14:textId="77777777" w:rsidR="00863A6A" w:rsidRDefault="00863A6A" w:rsidP="00D507BA">
      <w:pPr>
        <w:spacing w:after="0" w:line="240" w:lineRule="auto"/>
        <w:jc w:val="both"/>
        <w:rPr>
          <w:rFonts w:cstheme="minorHAnsi"/>
        </w:rPr>
      </w:pPr>
      <w:r w:rsidRPr="00D507BA">
        <w:rPr>
          <w:rFonts w:cstheme="minorHAnsi"/>
        </w:rPr>
        <w:t>Ao ouvir os relatos da mãe de Arthur</w:t>
      </w:r>
      <w:r w:rsidR="00B603C0">
        <w:rPr>
          <w:rFonts w:cstheme="minorHAnsi"/>
        </w:rPr>
        <w:t xml:space="preserve"> </w:t>
      </w:r>
      <w:r w:rsidR="00E815CC">
        <w:rPr>
          <w:rFonts w:cstheme="minorHAnsi"/>
        </w:rPr>
        <w:t xml:space="preserve">durante essa </w:t>
      </w:r>
      <w:r w:rsidR="009E4473" w:rsidRPr="00D507BA">
        <w:rPr>
          <w:rFonts w:cstheme="minorHAnsi"/>
        </w:rPr>
        <w:t>consulta</w:t>
      </w:r>
      <w:r w:rsidR="00E815CC">
        <w:rPr>
          <w:rFonts w:cstheme="minorHAnsi"/>
        </w:rPr>
        <w:t xml:space="preserve"> e, analisando </w:t>
      </w:r>
      <w:r w:rsidR="00E815CC" w:rsidRPr="00D507BA">
        <w:rPr>
          <w:rFonts w:cstheme="minorHAnsi"/>
        </w:rPr>
        <w:t>o quadro de Vigilância do Desenvolvimento da criança</w:t>
      </w:r>
      <w:r w:rsidR="00E815CC">
        <w:rPr>
          <w:rFonts w:cstheme="minorHAnsi"/>
        </w:rPr>
        <w:t xml:space="preserve"> constante na CSC, o que você percebeu?</w:t>
      </w:r>
      <w:r w:rsidR="00343D83">
        <w:rPr>
          <w:rFonts w:cstheme="minorHAnsi"/>
        </w:rPr>
        <w:t xml:space="preserve"> Registre na respectiva tabela da CSC.</w:t>
      </w:r>
    </w:p>
    <w:p w14:paraId="0EF8D355" w14:textId="77777777" w:rsidR="00343D83" w:rsidRPr="00D507BA" w:rsidRDefault="00343D83" w:rsidP="00343D83">
      <w:pPr>
        <w:spacing w:after="0" w:line="240" w:lineRule="auto"/>
        <w:jc w:val="both"/>
        <w:rPr>
          <w:rFonts w:cstheme="minorHAnsi"/>
        </w:rPr>
      </w:pPr>
      <w:commentRangeStart w:id="14"/>
      <w:r w:rsidRPr="00D507BA">
        <w:rPr>
          <w:rFonts w:cstheme="minorHAnsi"/>
          <w:highlight w:val="yellow"/>
        </w:rPr>
        <w:t>COLOCAR TÓPICOS PARA MARCAR</w:t>
      </w:r>
      <w:commentRangeEnd w:id="14"/>
      <w:r w:rsidR="0092625E">
        <w:rPr>
          <w:rStyle w:val="Refdecomentrio"/>
        </w:rPr>
        <w:commentReference w:id="14"/>
      </w:r>
    </w:p>
    <w:p w14:paraId="7AD00DC3" w14:textId="77777777" w:rsidR="00343D83" w:rsidRPr="00D507BA" w:rsidRDefault="00343D83" w:rsidP="00D507BA">
      <w:pPr>
        <w:spacing w:after="0" w:line="240" w:lineRule="auto"/>
        <w:jc w:val="both"/>
        <w:rPr>
          <w:rFonts w:cstheme="minorHAnsi"/>
        </w:rPr>
      </w:pPr>
    </w:p>
    <w:p w14:paraId="1AACE049" w14:textId="77777777" w:rsidR="00863A6A" w:rsidRPr="00D507BA" w:rsidRDefault="00343D83" w:rsidP="00D507BA">
      <w:pPr>
        <w:spacing w:after="0" w:line="240" w:lineRule="auto"/>
        <w:jc w:val="both"/>
        <w:rPr>
          <w:rFonts w:cstheme="minorHAnsi"/>
        </w:rPr>
      </w:pPr>
      <w:r>
        <w:rPr>
          <w:rFonts w:cstheme="minorHAnsi"/>
          <w:b/>
        </w:rPr>
        <w:t>ATENÇÃO</w:t>
      </w:r>
      <w:r w:rsidR="00863A6A" w:rsidRPr="00D507BA">
        <w:rPr>
          <w:rFonts w:cstheme="minorHAnsi"/>
        </w:rPr>
        <w:t xml:space="preserve">: </w:t>
      </w:r>
      <w:r>
        <w:rPr>
          <w:rFonts w:cstheme="minorHAnsi"/>
        </w:rPr>
        <w:t xml:space="preserve">Percebe-se a </w:t>
      </w:r>
      <w:r w:rsidR="00863A6A" w:rsidRPr="00D507BA">
        <w:rPr>
          <w:rFonts w:cstheme="minorHAnsi"/>
        </w:rPr>
        <w:t>presença de sinais de alerta para o desenvolvimento</w:t>
      </w:r>
      <w:r w:rsidR="00E815CC">
        <w:rPr>
          <w:rFonts w:cstheme="minorHAnsi"/>
        </w:rPr>
        <w:t>,</w:t>
      </w:r>
      <w:r w:rsidR="00B603C0">
        <w:rPr>
          <w:rFonts w:cstheme="minorHAnsi"/>
        </w:rPr>
        <w:t xml:space="preserve"> </w:t>
      </w:r>
      <w:r w:rsidR="00E815CC">
        <w:rPr>
          <w:rFonts w:cstheme="minorHAnsi"/>
        </w:rPr>
        <w:t xml:space="preserve">visto que ainda não </w:t>
      </w:r>
      <w:r w:rsidR="0018617F">
        <w:rPr>
          <w:rFonts w:cstheme="minorHAnsi"/>
        </w:rPr>
        <w:t xml:space="preserve">há </w:t>
      </w:r>
      <w:r w:rsidR="00E815CC">
        <w:rPr>
          <w:rFonts w:cstheme="minorHAnsi"/>
        </w:rPr>
        <w:t>registr</w:t>
      </w:r>
      <w:r w:rsidR="0018617F">
        <w:rPr>
          <w:rFonts w:cstheme="minorHAnsi"/>
        </w:rPr>
        <w:t>o de</w:t>
      </w:r>
      <w:r w:rsidR="00E815CC">
        <w:rPr>
          <w:rFonts w:cstheme="minorHAnsi"/>
        </w:rPr>
        <w:t xml:space="preserve"> aquisições esperadas para a sua idade, tais como:</w:t>
      </w:r>
      <w:r w:rsidR="00863A6A" w:rsidRPr="00D507BA">
        <w:rPr>
          <w:rFonts w:cstheme="minorHAnsi"/>
        </w:rPr>
        <w:t xml:space="preserve"> levantar a cabeça</w:t>
      </w:r>
      <w:r w:rsidR="00E815CC">
        <w:rPr>
          <w:rFonts w:cstheme="minorHAnsi"/>
        </w:rPr>
        <w:t>,</w:t>
      </w:r>
      <w:r w:rsidR="00863A6A" w:rsidRPr="00D507BA">
        <w:rPr>
          <w:rFonts w:cstheme="minorHAnsi"/>
        </w:rPr>
        <w:t xml:space="preserve"> quando colocado de </w:t>
      </w:r>
      <w:r w:rsidR="00E815CC">
        <w:rPr>
          <w:rFonts w:cstheme="minorHAnsi"/>
        </w:rPr>
        <w:t>prono</w:t>
      </w:r>
      <w:r w:rsidR="00863A6A" w:rsidRPr="00D507BA">
        <w:rPr>
          <w:rFonts w:cstheme="minorHAnsi"/>
        </w:rPr>
        <w:t xml:space="preserve"> e segurar objetos mes</w:t>
      </w:r>
      <w:r w:rsidR="00E815CC">
        <w:rPr>
          <w:rFonts w:cstheme="minorHAnsi"/>
        </w:rPr>
        <w:t>mo que por poucos segundos, amba</w:t>
      </w:r>
      <w:r w:rsidR="00863A6A" w:rsidRPr="00D507BA">
        <w:rPr>
          <w:rFonts w:cstheme="minorHAnsi"/>
        </w:rPr>
        <w:t>s e</w:t>
      </w:r>
      <w:r w:rsidR="0018617F">
        <w:rPr>
          <w:rFonts w:cstheme="minorHAnsi"/>
        </w:rPr>
        <w:t>sperada</w:t>
      </w:r>
      <w:r w:rsidR="00E815CC">
        <w:rPr>
          <w:rFonts w:cstheme="minorHAnsi"/>
        </w:rPr>
        <w:t>s até o final do 4° mês.</w:t>
      </w:r>
    </w:p>
    <w:p w14:paraId="75252077" w14:textId="77777777" w:rsidR="009E4473" w:rsidRPr="00D507BA" w:rsidRDefault="009E4473" w:rsidP="00D507BA">
      <w:pPr>
        <w:spacing w:after="0" w:line="240" w:lineRule="auto"/>
        <w:jc w:val="both"/>
        <w:rPr>
          <w:rFonts w:cstheme="minorHAnsi"/>
        </w:rPr>
      </w:pPr>
    </w:p>
    <w:p w14:paraId="2C5B6E2B" w14:textId="77777777" w:rsidR="00343D83" w:rsidRDefault="00343D83" w:rsidP="00343D83">
      <w:pPr>
        <w:pStyle w:val="PargrafodaLista"/>
        <w:tabs>
          <w:tab w:val="left" w:pos="284"/>
        </w:tabs>
        <w:spacing w:after="0" w:line="240" w:lineRule="auto"/>
        <w:ind w:left="0"/>
        <w:jc w:val="both"/>
        <w:rPr>
          <w:rFonts w:cstheme="minorHAnsi"/>
          <w:b/>
        </w:rPr>
      </w:pPr>
    </w:p>
    <w:p w14:paraId="4A9E21B1" w14:textId="77777777" w:rsidR="00343D83" w:rsidRPr="00343D83" w:rsidRDefault="00343D83" w:rsidP="00B77633">
      <w:pPr>
        <w:pStyle w:val="PargrafodaLista"/>
        <w:numPr>
          <w:ilvl w:val="0"/>
          <w:numId w:val="2"/>
        </w:numPr>
        <w:tabs>
          <w:tab w:val="left" w:pos="284"/>
        </w:tabs>
        <w:spacing w:after="0" w:line="240" w:lineRule="auto"/>
        <w:ind w:left="0" w:hanging="11"/>
        <w:jc w:val="both"/>
        <w:rPr>
          <w:rFonts w:cstheme="minorHAnsi"/>
          <w:b/>
        </w:rPr>
      </w:pPr>
      <w:r w:rsidRPr="00343D83">
        <w:rPr>
          <w:rFonts w:cstheme="minorHAnsi"/>
          <w:b/>
        </w:rPr>
        <w:t>O que Orientar?</w:t>
      </w:r>
    </w:p>
    <w:p w14:paraId="2F7F5460" w14:textId="77777777" w:rsidR="002D42F0" w:rsidRPr="00D507BA" w:rsidRDefault="00863A6A" w:rsidP="00D507BA">
      <w:pPr>
        <w:spacing w:after="0" w:line="240" w:lineRule="auto"/>
        <w:jc w:val="both"/>
        <w:rPr>
          <w:rFonts w:cstheme="minorHAnsi"/>
        </w:rPr>
      </w:pPr>
      <w:r w:rsidRPr="00D507BA">
        <w:rPr>
          <w:rFonts w:cstheme="minorHAnsi"/>
        </w:rPr>
        <w:t>Neste caso, como</w:t>
      </w:r>
      <w:r w:rsidR="0018617F">
        <w:rPr>
          <w:rFonts w:cstheme="minorHAnsi"/>
        </w:rPr>
        <w:t xml:space="preserve"> você orientará os pais quanto à</w:t>
      </w:r>
      <w:r w:rsidRPr="00D507BA">
        <w:rPr>
          <w:rFonts w:cstheme="minorHAnsi"/>
        </w:rPr>
        <w:t xml:space="preserve"> estimulação da criança?</w:t>
      </w:r>
    </w:p>
    <w:p w14:paraId="42D4AEE2" w14:textId="77777777" w:rsidR="00863A6A" w:rsidRPr="00D507BA" w:rsidRDefault="00863A6A" w:rsidP="00D507BA">
      <w:pPr>
        <w:spacing w:after="0" w:line="240" w:lineRule="auto"/>
        <w:jc w:val="both"/>
        <w:rPr>
          <w:rFonts w:cstheme="minorHAnsi"/>
        </w:rPr>
      </w:pPr>
      <w:r w:rsidRPr="00D507BA">
        <w:rPr>
          <w:rFonts w:cstheme="minorHAnsi"/>
        </w:rPr>
        <w:t>Você pode orientar a família a ler o item "Estimulando o desenvolvimento da criança com afeto" nas páginas 18-21 da CSC.</w:t>
      </w:r>
    </w:p>
    <w:p w14:paraId="7445DCEE" w14:textId="77777777" w:rsidR="00343D83" w:rsidRDefault="00343D83" w:rsidP="00D507BA">
      <w:pPr>
        <w:spacing w:after="0" w:line="240" w:lineRule="auto"/>
        <w:jc w:val="both"/>
        <w:rPr>
          <w:rFonts w:cstheme="minorHAnsi"/>
        </w:rPr>
      </w:pPr>
    </w:p>
    <w:p w14:paraId="37398595" w14:textId="77777777" w:rsidR="00F75CFF" w:rsidRPr="00343D83" w:rsidRDefault="00F75CFF" w:rsidP="00D507BA">
      <w:pPr>
        <w:spacing w:after="0" w:line="240" w:lineRule="auto"/>
        <w:jc w:val="both"/>
        <w:rPr>
          <w:rFonts w:cstheme="minorHAnsi"/>
          <w:b/>
        </w:rPr>
      </w:pPr>
    </w:p>
    <w:p w14:paraId="34C666FE" w14:textId="77777777" w:rsidR="00F75CFF" w:rsidRPr="00343D83" w:rsidRDefault="00343D83" w:rsidP="00B77633">
      <w:pPr>
        <w:pStyle w:val="PargrafodaLista"/>
        <w:numPr>
          <w:ilvl w:val="0"/>
          <w:numId w:val="2"/>
        </w:numPr>
        <w:tabs>
          <w:tab w:val="left" w:pos="284"/>
        </w:tabs>
        <w:spacing w:after="0" w:line="240" w:lineRule="auto"/>
        <w:ind w:left="0" w:hanging="11"/>
        <w:jc w:val="both"/>
        <w:rPr>
          <w:rFonts w:cstheme="minorHAnsi"/>
          <w:b/>
          <w:caps/>
          <w:color w:val="000000"/>
        </w:rPr>
      </w:pPr>
      <w:r w:rsidRPr="00343D83">
        <w:rPr>
          <w:rFonts w:cstheme="minorHAnsi"/>
          <w:b/>
          <w:color w:val="000000"/>
        </w:rPr>
        <w:t>Condutas</w:t>
      </w:r>
    </w:p>
    <w:p w14:paraId="3A69EB27" w14:textId="77777777" w:rsidR="00F75CFF" w:rsidRPr="00D507BA" w:rsidRDefault="00F75CFF" w:rsidP="00D507BA">
      <w:pPr>
        <w:spacing w:after="0" w:line="240" w:lineRule="auto"/>
        <w:jc w:val="both"/>
        <w:rPr>
          <w:rFonts w:cstheme="minorHAnsi"/>
          <w:color w:val="000000"/>
        </w:rPr>
      </w:pPr>
      <w:r w:rsidRPr="00D507BA">
        <w:rPr>
          <w:rFonts w:cstheme="minorHAnsi"/>
          <w:color w:val="000000"/>
        </w:rPr>
        <w:t>Na presença de atraso nos Marcos de Desenvolvimento</w:t>
      </w:r>
      <w:r w:rsidR="0018617F">
        <w:rPr>
          <w:rFonts w:cstheme="minorHAnsi"/>
          <w:color w:val="000000"/>
        </w:rPr>
        <w:t>,</w:t>
      </w:r>
      <w:r w:rsidRPr="00D507BA">
        <w:rPr>
          <w:rFonts w:cstheme="minorHAnsi"/>
          <w:color w:val="000000"/>
        </w:rPr>
        <w:t xml:space="preserve"> avaliar:</w:t>
      </w:r>
    </w:p>
    <w:p w14:paraId="0C6EF895" w14:textId="77777777" w:rsidR="00F75CFF" w:rsidRPr="00D507BA" w:rsidRDefault="00F75CFF" w:rsidP="00B77633">
      <w:pPr>
        <w:numPr>
          <w:ilvl w:val="0"/>
          <w:numId w:val="8"/>
        </w:numPr>
        <w:spacing w:after="0" w:line="240" w:lineRule="auto"/>
        <w:ind w:left="709" w:hanging="283"/>
        <w:jc w:val="both"/>
        <w:rPr>
          <w:rFonts w:cstheme="minorHAnsi"/>
          <w:color w:val="000000"/>
        </w:rPr>
      </w:pPr>
      <w:r w:rsidRPr="00D507BA">
        <w:rPr>
          <w:rFonts w:cstheme="minorHAnsi"/>
          <w:color w:val="000000"/>
        </w:rPr>
        <w:t>A relação afetiva da criança com a mãe ou com quem cuida dela;</w:t>
      </w:r>
    </w:p>
    <w:p w14:paraId="18433590" w14:textId="77777777" w:rsidR="00F75CFF" w:rsidRPr="00D507BA" w:rsidRDefault="00F75CFF" w:rsidP="00B77633">
      <w:pPr>
        <w:numPr>
          <w:ilvl w:val="0"/>
          <w:numId w:val="8"/>
        </w:numPr>
        <w:spacing w:after="0" w:line="240" w:lineRule="auto"/>
        <w:ind w:left="709" w:hanging="283"/>
        <w:jc w:val="both"/>
        <w:rPr>
          <w:rFonts w:cstheme="minorHAnsi"/>
          <w:color w:val="000000"/>
        </w:rPr>
      </w:pPr>
      <w:r w:rsidRPr="00D507BA">
        <w:rPr>
          <w:rFonts w:cstheme="minorHAnsi"/>
          <w:color w:val="000000"/>
        </w:rPr>
        <w:t>As oportunidades de estimulação: verificar o local onde a criança permanece a maior parte do tempo, brinquedos adequados para a idade;</w:t>
      </w:r>
    </w:p>
    <w:p w14:paraId="656A8916" w14:textId="77777777" w:rsidR="00F75CFF" w:rsidRPr="00D507BA" w:rsidRDefault="00F75CFF" w:rsidP="00B77633">
      <w:pPr>
        <w:numPr>
          <w:ilvl w:val="0"/>
          <w:numId w:val="8"/>
        </w:numPr>
        <w:spacing w:after="0" w:line="240" w:lineRule="auto"/>
        <w:ind w:left="709" w:hanging="283"/>
        <w:jc w:val="both"/>
        <w:rPr>
          <w:rFonts w:cstheme="minorHAnsi"/>
          <w:color w:val="000000"/>
        </w:rPr>
      </w:pPr>
      <w:r w:rsidRPr="00D507BA">
        <w:rPr>
          <w:rFonts w:cstheme="minorHAnsi"/>
          <w:color w:val="000000"/>
        </w:rPr>
        <w:t>Encaminhar para um serviço de maior complexidade;</w:t>
      </w:r>
    </w:p>
    <w:p w14:paraId="4319FE8A" w14:textId="77777777" w:rsidR="00F75CFF" w:rsidRPr="0018617F" w:rsidRDefault="00F75CFF" w:rsidP="00B77633">
      <w:pPr>
        <w:numPr>
          <w:ilvl w:val="0"/>
          <w:numId w:val="8"/>
        </w:numPr>
        <w:spacing w:after="0" w:line="240" w:lineRule="auto"/>
        <w:ind w:left="709" w:hanging="283"/>
        <w:jc w:val="both"/>
        <w:rPr>
          <w:rFonts w:cstheme="minorHAnsi"/>
          <w:color w:val="000000"/>
          <w:highlight w:val="magenta"/>
        </w:rPr>
      </w:pPr>
      <w:r w:rsidRPr="0018617F">
        <w:rPr>
          <w:rFonts w:cstheme="minorHAnsi"/>
          <w:color w:val="000000"/>
          <w:highlight w:val="magenta"/>
        </w:rPr>
        <w:t>Curva do perímetro cefálico fora dos parâmetros normais (abaixo do P 10 ou acima do P 90)</w:t>
      </w:r>
      <w:r w:rsidR="0018617F" w:rsidRPr="0018617F">
        <w:rPr>
          <w:rFonts w:cstheme="minorHAnsi"/>
          <w:color w:val="000000"/>
          <w:highlight w:val="magenta"/>
        </w:rPr>
        <w:t xml:space="preserve"> deverá ser </w:t>
      </w:r>
      <w:r w:rsidRPr="0018617F">
        <w:rPr>
          <w:rFonts w:cstheme="minorHAnsi"/>
          <w:color w:val="000000"/>
          <w:highlight w:val="magenta"/>
        </w:rPr>
        <w:t>encaminha</w:t>
      </w:r>
      <w:r w:rsidR="0018617F" w:rsidRPr="0018617F">
        <w:rPr>
          <w:rFonts w:cstheme="minorHAnsi"/>
          <w:color w:val="000000"/>
          <w:highlight w:val="magenta"/>
        </w:rPr>
        <w:t>da</w:t>
      </w:r>
      <w:r w:rsidRPr="0018617F">
        <w:rPr>
          <w:rFonts w:cstheme="minorHAnsi"/>
          <w:color w:val="000000"/>
          <w:highlight w:val="magenta"/>
        </w:rPr>
        <w:t xml:space="preserve"> para avaliação </w:t>
      </w:r>
      <w:r w:rsidR="0018617F" w:rsidRPr="0018617F">
        <w:rPr>
          <w:rFonts w:cstheme="minorHAnsi"/>
          <w:color w:val="000000"/>
          <w:highlight w:val="magenta"/>
        </w:rPr>
        <w:t>especializada</w:t>
      </w:r>
      <w:r w:rsidRPr="0018617F">
        <w:rPr>
          <w:rFonts w:cstheme="minorHAnsi"/>
          <w:color w:val="000000"/>
          <w:highlight w:val="magenta"/>
        </w:rPr>
        <w:t>.</w:t>
      </w:r>
    </w:p>
    <w:p w14:paraId="5746BD09" w14:textId="77777777" w:rsidR="00F75CFF" w:rsidRPr="00D507BA" w:rsidRDefault="00F75CFF" w:rsidP="00D507BA">
      <w:pPr>
        <w:spacing w:after="0" w:line="240" w:lineRule="auto"/>
        <w:jc w:val="both"/>
        <w:rPr>
          <w:rFonts w:cstheme="minorHAnsi"/>
        </w:rPr>
      </w:pPr>
    </w:p>
    <w:p w14:paraId="4FCEF85B" w14:textId="77777777" w:rsidR="009E4473" w:rsidRPr="00D507BA" w:rsidRDefault="005B5318" w:rsidP="00D507BA">
      <w:pPr>
        <w:spacing w:after="0" w:line="240" w:lineRule="auto"/>
        <w:jc w:val="both"/>
        <w:rPr>
          <w:rFonts w:cstheme="minorHAnsi"/>
        </w:rPr>
      </w:pPr>
      <w:r w:rsidRPr="00D507BA">
        <w:rPr>
          <w:rFonts w:cstheme="minorHAnsi"/>
        </w:rPr>
        <w:t>NOTA</w:t>
      </w:r>
      <w:r w:rsidR="0018617F">
        <w:rPr>
          <w:rFonts w:cstheme="minorHAnsi"/>
        </w:rPr>
        <w:t>: A CSC é bem completa e seu manuseio</w:t>
      </w:r>
      <w:r w:rsidR="009E4473" w:rsidRPr="00D507BA">
        <w:rPr>
          <w:rFonts w:cstheme="minorHAnsi"/>
        </w:rPr>
        <w:t xml:space="preserve"> pela família, deve ser estimulado pelos profissionais de saúde que acompanham a criança.</w:t>
      </w:r>
    </w:p>
    <w:p w14:paraId="521A9F16" w14:textId="77777777" w:rsidR="00863A6A" w:rsidRPr="00D507BA" w:rsidRDefault="00863A6A" w:rsidP="00D507BA">
      <w:pPr>
        <w:spacing w:after="0" w:line="240" w:lineRule="auto"/>
        <w:jc w:val="both"/>
        <w:rPr>
          <w:rFonts w:cstheme="minorHAnsi"/>
        </w:rPr>
      </w:pPr>
    </w:p>
    <w:p w14:paraId="6255FBA3" w14:textId="77777777" w:rsidR="00863A6A" w:rsidRPr="00D507BA" w:rsidRDefault="00863A6A" w:rsidP="00D507BA">
      <w:pPr>
        <w:spacing w:after="0" w:line="240" w:lineRule="auto"/>
        <w:jc w:val="both"/>
        <w:rPr>
          <w:rFonts w:cstheme="minorHAnsi"/>
          <w:b/>
        </w:rPr>
      </w:pPr>
      <w:r w:rsidRPr="00D507BA">
        <w:rPr>
          <w:rFonts w:cstheme="minorHAnsi"/>
          <w:b/>
        </w:rPr>
        <w:t xml:space="preserve">Passo 3 – Avaliar a situação vacinal </w:t>
      </w:r>
    </w:p>
    <w:p w14:paraId="17A38498" w14:textId="77777777" w:rsidR="00343D83" w:rsidRDefault="009E4473" w:rsidP="00D507BA">
      <w:pPr>
        <w:spacing w:after="0" w:line="240" w:lineRule="auto"/>
        <w:jc w:val="both"/>
        <w:rPr>
          <w:rFonts w:cstheme="minorHAnsi"/>
        </w:rPr>
      </w:pPr>
      <w:r w:rsidRPr="00D507BA">
        <w:rPr>
          <w:rFonts w:cstheme="minorHAnsi"/>
        </w:rPr>
        <w:t xml:space="preserve">O </w:t>
      </w:r>
      <w:r w:rsidR="0018617F">
        <w:rPr>
          <w:rFonts w:cstheme="minorHAnsi"/>
        </w:rPr>
        <w:t>Calendário Básico</w:t>
      </w:r>
      <w:r w:rsidR="00863A6A" w:rsidRPr="00D507BA">
        <w:rPr>
          <w:rFonts w:cstheme="minorHAnsi"/>
        </w:rPr>
        <w:t xml:space="preserve"> de vacinas de Arthur</w:t>
      </w:r>
      <w:r w:rsidRPr="00D507BA">
        <w:rPr>
          <w:rFonts w:cstheme="minorHAnsi"/>
        </w:rPr>
        <w:t xml:space="preserve"> está atualizado</w:t>
      </w:r>
      <w:r w:rsidR="00863A6A" w:rsidRPr="00D507BA">
        <w:rPr>
          <w:rFonts w:cstheme="minorHAnsi"/>
        </w:rPr>
        <w:t xml:space="preserve">? </w:t>
      </w:r>
      <w:r w:rsidRPr="00D507BA">
        <w:rPr>
          <w:rFonts w:cstheme="minorHAnsi"/>
        </w:rPr>
        <w:t xml:space="preserve"> Sim...</w:t>
      </w:r>
      <w:r w:rsidR="00343D83">
        <w:rPr>
          <w:rFonts w:cstheme="minorHAnsi"/>
          <w:highlight w:val="yellow"/>
        </w:rPr>
        <w:t>&gt;</w:t>
      </w:r>
      <w:r w:rsidR="00343D83" w:rsidRPr="00343D83">
        <w:rPr>
          <w:rFonts w:cstheme="minorHAnsi"/>
          <w:highlight w:val="yellow"/>
        </w:rPr>
        <w:t>O Cursista terá que analisar o Registro das vacinas do calendário básico (páginas 84 e 85)</w:t>
      </w:r>
    </w:p>
    <w:p w14:paraId="77226FAA" w14:textId="77777777" w:rsidR="00343D83" w:rsidRDefault="00343D83" w:rsidP="00D507BA">
      <w:pPr>
        <w:spacing w:after="0" w:line="240" w:lineRule="auto"/>
        <w:jc w:val="both"/>
        <w:rPr>
          <w:rFonts w:cstheme="minorHAnsi"/>
        </w:rPr>
      </w:pPr>
    </w:p>
    <w:p w14:paraId="7F22D2A7" w14:textId="77777777" w:rsidR="00863A6A" w:rsidRDefault="00863A6A" w:rsidP="00D507BA">
      <w:pPr>
        <w:spacing w:after="0" w:line="240" w:lineRule="auto"/>
        <w:jc w:val="both"/>
        <w:rPr>
          <w:rFonts w:cstheme="minorHAnsi"/>
        </w:rPr>
      </w:pPr>
      <w:r w:rsidRPr="00D507BA">
        <w:rPr>
          <w:rFonts w:cstheme="minorHAnsi"/>
        </w:rPr>
        <w:t xml:space="preserve">Na idade dele o que orientar a mãe em relação ao calendário </w:t>
      </w:r>
      <w:r w:rsidR="0018617F">
        <w:rPr>
          <w:rFonts w:cstheme="minorHAnsi"/>
        </w:rPr>
        <w:t>básico de vacinas?</w:t>
      </w:r>
    </w:p>
    <w:p w14:paraId="75F84148" w14:textId="77777777" w:rsidR="00343D83" w:rsidRDefault="00343D83" w:rsidP="00B77633">
      <w:pPr>
        <w:pStyle w:val="PargrafodaLista"/>
        <w:numPr>
          <w:ilvl w:val="0"/>
          <w:numId w:val="22"/>
        </w:numPr>
        <w:tabs>
          <w:tab w:val="left" w:pos="1418"/>
        </w:tabs>
        <w:spacing w:after="0" w:line="240" w:lineRule="auto"/>
        <w:ind w:left="709" w:hanging="283"/>
        <w:jc w:val="both"/>
        <w:rPr>
          <w:rFonts w:cstheme="minorHAnsi"/>
          <w:b/>
        </w:rPr>
      </w:pPr>
      <w:r w:rsidRPr="00343D83">
        <w:rPr>
          <w:rFonts w:cstheme="minorHAnsi"/>
          <w:b/>
        </w:rPr>
        <w:t>L</w:t>
      </w:r>
      <w:r w:rsidR="0018617F">
        <w:rPr>
          <w:rFonts w:cstheme="minorHAnsi"/>
          <w:b/>
        </w:rPr>
        <w:t>evá-lo para fazer a segunda</w:t>
      </w:r>
      <w:r w:rsidR="00E815CC" w:rsidRPr="00343D83">
        <w:rPr>
          <w:rFonts w:cstheme="minorHAnsi"/>
          <w:b/>
        </w:rPr>
        <w:t xml:space="preserve"> dose da vacina meningocócica C, </w:t>
      </w:r>
      <w:r w:rsidR="00863A6A" w:rsidRPr="00343D83">
        <w:rPr>
          <w:rFonts w:cstheme="minorHAnsi"/>
          <w:b/>
        </w:rPr>
        <w:t>recomenda</w:t>
      </w:r>
      <w:r>
        <w:rPr>
          <w:rFonts w:cstheme="minorHAnsi"/>
          <w:b/>
        </w:rPr>
        <w:t>da para crianças de cinco meses;</w:t>
      </w:r>
    </w:p>
    <w:p w14:paraId="4FED67A8" w14:textId="77777777" w:rsidR="00343D83" w:rsidRPr="00343D83" w:rsidRDefault="0018617F" w:rsidP="00B77633">
      <w:pPr>
        <w:pStyle w:val="PargrafodaLista"/>
        <w:numPr>
          <w:ilvl w:val="0"/>
          <w:numId w:val="22"/>
        </w:numPr>
        <w:tabs>
          <w:tab w:val="left" w:pos="1418"/>
        </w:tabs>
        <w:spacing w:after="0" w:line="240" w:lineRule="auto"/>
        <w:ind w:left="709" w:hanging="283"/>
        <w:jc w:val="both"/>
        <w:rPr>
          <w:rFonts w:cstheme="minorHAnsi"/>
        </w:rPr>
      </w:pPr>
      <w:r>
        <w:rPr>
          <w:rFonts w:cstheme="minorHAnsi"/>
        </w:rPr>
        <w:t xml:space="preserve">Não há recomendações, visto que a </w:t>
      </w:r>
      <w:r w:rsidR="00343D83" w:rsidRPr="00343D83">
        <w:rPr>
          <w:rFonts w:cstheme="minorHAnsi"/>
        </w:rPr>
        <w:t>situação vacinal da criança está atualizada;</w:t>
      </w:r>
    </w:p>
    <w:p w14:paraId="61AE85A6" w14:textId="77777777" w:rsidR="00863A6A" w:rsidRPr="009D1C07" w:rsidRDefault="00A66A10" w:rsidP="00B77633">
      <w:pPr>
        <w:pStyle w:val="PargrafodaLista"/>
        <w:numPr>
          <w:ilvl w:val="0"/>
          <w:numId w:val="22"/>
        </w:numPr>
        <w:tabs>
          <w:tab w:val="left" w:pos="1418"/>
        </w:tabs>
        <w:spacing w:after="0" w:line="240" w:lineRule="auto"/>
        <w:ind w:left="709" w:hanging="283"/>
        <w:jc w:val="both"/>
        <w:rPr>
          <w:rFonts w:cstheme="minorHAnsi"/>
        </w:rPr>
      </w:pPr>
      <w:r>
        <w:rPr>
          <w:rFonts w:cstheme="minorHAnsi"/>
        </w:rPr>
        <w:t>Não é necessário fazer nenhuma orientação</w:t>
      </w:r>
      <w:r w:rsidR="007E74FE">
        <w:rPr>
          <w:rFonts w:cstheme="minorHAnsi"/>
        </w:rPr>
        <w:t>,</w:t>
      </w:r>
      <w:r>
        <w:rPr>
          <w:rFonts w:cstheme="minorHAnsi"/>
        </w:rPr>
        <w:t xml:space="preserve"> pois </w:t>
      </w:r>
      <w:r w:rsidR="007E74FE">
        <w:rPr>
          <w:rFonts w:cstheme="minorHAnsi"/>
        </w:rPr>
        <w:t>esta</w:t>
      </w:r>
      <w:r w:rsidR="009D1C07">
        <w:rPr>
          <w:rFonts w:cstheme="minorHAnsi"/>
        </w:rPr>
        <w:t xml:space="preserve"> é atribuição do técnico de enfermagem na sala de vacina</w:t>
      </w:r>
      <w:r>
        <w:rPr>
          <w:rFonts w:cstheme="minorHAnsi"/>
        </w:rPr>
        <w:t>;</w:t>
      </w:r>
    </w:p>
    <w:p w14:paraId="7F4A278A" w14:textId="77777777" w:rsidR="009D1C07" w:rsidRPr="009D1C07" w:rsidRDefault="007E74FE" w:rsidP="00B77633">
      <w:pPr>
        <w:pStyle w:val="PargrafodaLista"/>
        <w:numPr>
          <w:ilvl w:val="0"/>
          <w:numId w:val="22"/>
        </w:numPr>
        <w:tabs>
          <w:tab w:val="left" w:pos="1418"/>
        </w:tabs>
        <w:spacing w:after="0" w:line="240" w:lineRule="auto"/>
        <w:ind w:left="709" w:hanging="283"/>
        <w:jc w:val="both"/>
        <w:rPr>
          <w:rFonts w:cstheme="minorHAnsi"/>
        </w:rPr>
      </w:pPr>
      <w:r>
        <w:rPr>
          <w:rFonts w:cstheme="minorHAnsi"/>
        </w:rPr>
        <w:t>Levá-lo para fazer a terceira</w:t>
      </w:r>
      <w:r w:rsidR="009D1C07" w:rsidRPr="009D1C07">
        <w:rPr>
          <w:rFonts w:cstheme="minorHAnsi"/>
        </w:rPr>
        <w:t xml:space="preserve"> dose da vacina Penta/ </w:t>
      </w:r>
      <w:r w:rsidR="00BB1F25" w:rsidRPr="00BB1F25">
        <w:rPr>
          <w:rFonts w:cstheme="minorHAnsi"/>
        </w:rPr>
        <w:t>Tr</w:t>
      </w:r>
      <w:r>
        <w:rPr>
          <w:rFonts w:cstheme="minorHAnsi"/>
        </w:rPr>
        <w:t xml:space="preserve">íplice bacteriana tipo infantil </w:t>
      </w:r>
      <w:r w:rsidR="00BB1F25" w:rsidRPr="00BB1F25">
        <w:rPr>
          <w:rFonts w:cstheme="minorHAnsi"/>
        </w:rPr>
        <w:t>(DTP)</w:t>
      </w:r>
      <w:r w:rsidR="009D1C07" w:rsidRPr="009D1C07">
        <w:rPr>
          <w:rFonts w:cstheme="minorHAnsi"/>
        </w:rPr>
        <w:t xml:space="preserve"> e</w:t>
      </w:r>
      <w:r w:rsidR="00BB1F25">
        <w:rPr>
          <w:rFonts w:cstheme="minorHAnsi"/>
        </w:rPr>
        <w:t xml:space="preserve"> das</w:t>
      </w:r>
      <w:r>
        <w:rPr>
          <w:rFonts w:cstheme="minorHAnsi"/>
        </w:rPr>
        <w:t xml:space="preserve"> Vacinas </w:t>
      </w:r>
      <w:r w:rsidR="009D1C07" w:rsidRPr="009D1C07">
        <w:rPr>
          <w:rFonts w:cstheme="minorHAnsi"/>
        </w:rPr>
        <w:t>Inati</w:t>
      </w:r>
      <w:r>
        <w:rPr>
          <w:rFonts w:cstheme="minorHAnsi"/>
        </w:rPr>
        <w:t xml:space="preserve">vada Poliomielite (VIP)/ Vacina </w:t>
      </w:r>
      <w:r w:rsidR="009D1C07" w:rsidRPr="009D1C07">
        <w:rPr>
          <w:rFonts w:cstheme="minorHAnsi"/>
        </w:rPr>
        <w:t>Oral Poliomielite (VOP), recomenda</w:t>
      </w:r>
      <w:r w:rsidR="009D1C07">
        <w:rPr>
          <w:rFonts w:cstheme="minorHAnsi"/>
        </w:rPr>
        <w:t>da</w:t>
      </w:r>
      <w:r w:rsidR="00BB1F25">
        <w:rPr>
          <w:rFonts w:cstheme="minorHAnsi"/>
        </w:rPr>
        <w:t>s</w:t>
      </w:r>
      <w:r w:rsidR="009D1C07">
        <w:rPr>
          <w:rFonts w:cstheme="minorHAnsi"/>
        </w:rPr>
        <w:t xml:space="preserve"> para crianças de cinco meses.</w:t>
      </w:r>
    </w:p>
    <w:p w14:paraId="5ADBCB19" w14:textId="77777777" w:rsidR="00A66A10" w:rsidRPr="00A66A10" w:rsidRDefault="00A66A10" w:rsidP="00A66A10">
      <w:pPr>
        <w:tabs>
          <w:tab w:val="left" w:pos="1418"/>
        </w:tabs>
        <w:spacing w:after="0" w:line="240" w:lineRule="auto"/>
        <w:jc w:val="both"/>
        <w:rPr>
          <w:rFonts w:cstheme="minorHAnsi"/>
        </w:rPr>
      </w:pPr>
    </w:p>
    <w:p w14:paraId="3D0B6290" w14:textId="77777777" w:rsidR="00020F6A" w:rsidRPr="00D507BA" w:rsidRDefault="00020F6A" w:rsidP="00D507BA">
      <w:pPr>
        <w:spacing w:after="0" w:line="240" w:lineRule="auto"/>
        <w:rPr>
          <w:rFonts w:cstheme="minorHAnsi"/>
        </w:rPr>
      </w:pPr>
    </w:p>
    <w:p w14:paraId="78D0F80A" w14:textId="77777777" w:rsidR="00020F6A" w:rsidRPr="00D507BA" w:rsidRDefault="00020F6A" w:rsidP="00D507BA">
      <w:pPr>
        <w:spacing w:after="0" w:line="240" w:lineRule="auto"/>
        <w:rPr>
          <w:rFonts w:cstheme="minorHAnsi"/>
        </w:rPr>
      </w:pPr>
      <w:r w:rsidRPr="00D507BA">
        <w:rPr>
          <w:rFonts w:cstheme="minorHAnsi"/>
          <w:b/>
        </w:rPr>
        <w:t>DICA</w:t>
      </w:r>
      <w:r w:rsidRPr="00D507BA">
        <w:rPr>
          <w:rFonts w:cstheme="minorHAnsi"/>
        </w:rPr>
        <w:t>: Na próxima consulta</w:t>
      </w:r>
      <w:r w:rsidR="007E74FE">
        <w:rPr>
          <w:rFonts w:cstheme="minorHAnsi"/>
        </w:rPr>
        <w:t>,</w:t>
      </w:r>
      <w:r w:rsidRPr="00D507BA">
        <w:rPr>
          <w:rFonts w:cstheme="minorHAnsi"/>
        </w:rPr>
        <w:t xml:space="preserve"> ele já estará na idade para iniciar a SUPLEMENTAÇÃO DE FERRO </w:t>
      </w:r>
      <w:r w:rsidR="00A66A10">
        <w:rPr>
          <w:rFonts w:cstheme="minorHAnsi"/>
        </w:rPr>
        <w:t>e</w:t>
      </w:r>
      <w:r w:rsidR="007E74FE">
        <w:rPr>
          <w:rFonts w:cstheme="minorHAnsi"/>
        </w:rPr>
        <w:t xml:space="preserve"> de </w:t>
      </w:r>
      <w:r w:rsidRPr="00D507BA">
        <w:rPr>
          <w:rFonts w:cstheme="minorHAnsi"/>
        </w:rPr>
        <w:t xml:space="preserve">VITAMINA A </w:t>
      </w:r>
    </w:p>
    <w:p w14:paraId="03C88DA6" w14:textId="77777777" w:rsidR="00704F25" w:rsidRPr="00D507BA" w:rsidRDefault="00704F25" w:rsidP="00D507BA">
      <w:pPr>
        <w:spacing w:after="0" w:line="240" w:lineRule="auto"/>
        <w:jc w:val="both"/>
        <w:rPr>
          <w:rFonts w:cstheme="minorHAnsi"/>
        </w:rPr>
      </w:pPr>
    </w:p>
    <w:p w14:paraId="3FEED014" w14:textId="77777777" w:rsidR="00704F25" w:rsidRDefault="00704F25" w:rsidP="00D507BA">
      <w:pPr>
        <w:spacing w:after="0" w:line="240" w:lineRule="auto"/>
        <w:jc w:val="both"/>
        <w:rPr>
          <w:rFonts w:cstheme="minorHAnsi"/>
          <w:color w:val="000000"/>
        </w:rPr>
      </w:pPr>
      <w:r w:rsidRPr="00D507BA">
        <w:rPr>
          <w:rFonts w:cstheme="minorHAnsi"/>
          <w:b/>
        </w:rPr>
        <w:t>NOTA</w:t>
      </w:r>
      <w:r w:rsidRPr="00D507BA">
        <w:rPr>
          <w:rFonts w:cstheme="minorHAnsi"/>
        </w:rPr>
        <w:t xml:space="preserve">: </w:t>
      </w:r>
      <w:r w:rsidRPr="00D507BA">
        <w:rPr>
          <w:rFonts w:cstheme="minorHAnsi"/>
          <w:color w:val="000000"/>
        </w:rPr>
        <w:t>Calendário do Programa Nacional de Imunização</w:t>
      </w:r>
    </w:p>
    <w:p w14:paraId="47B160A3" w14:textId="77777777" w:rsidR="009D1C07" w:rsidRDefault="009D1C07" w:rsidP="00D507BA">
      <w:pPr>
        <w:spacing w:after="0" w:line="240" w:lineRule="auto"/>
        <w:jc w:val="both"/>
        <w:rPr>
          <w:rFonts w:cstheme="minorHAnsi"/>
          <w:color w:val="000000"/>
        </w:rPr>
      </w:pPr>
      <w:r w:rsidRPr="009D1C07">
        <w:rPr>
          <w:rFonts w:cstheme="minorHAnsi"/>
          <w:color w:val="000000"/>
        </w:rPr>
        <w:t>http://portalsaude.saude.gov.br/index.php/o-ministerio/principal/leia-mais-o-ministerio/197-secretaria-svs/13600-calendario-nacional-de-vacinacao</w:t>
      </w:r>
    </w:p>
    <w:p w14:paraId="7AD53117" w14:textId="77777777" w:rsidR="00A66A10" w:rsidRDefault="00A66A10" w:rsidP="00D507BA">
      <w:pPr>
        <w:spacing w:after="0" w:line="240" w:lineRule="auto"/>
        <w:jc w:val="both"/>
        <w:rPr>
          <w:rFonts w:cstheme="minorHAnsi"/>
          <w:color w:val="000000"/>
        </w:rPr>
      </w:pPr>
    </w:p>
    <w:p w14:paraId="5FC9446D" w14:textId="77777777" w:rsidR="00A66A10" w:rsidRPr="00A66A10" w:rsidRDefault="00A66A10" w:rsidP="00A66A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color w:val="000000"/>
        </w:rPr>
      </w:pPr>
      <w:r w:rsidRPr="00A66A10">
        <w:rPr>
          <w:rFonts w:cstheme="minorHAnsi"/>
          <w:b/>
          <w:color w:val="000000"/>
        </w:rPr>
        <w:t>MANUAL DE NORMAS E PROCEDIMENTOS PARA VACINAÇÃO</w:t>
      </w:r>
    </w:p>
    <w:p w14:paraId="4752FA37" w14:textId="77777777" w:rsidR="00A66A10" w:rsidRPr="00D507BA" w:rsidRDefault="00A66A10" w:rsidP="00D507BA">
      <w:pPr>
        <w:spacing w:after="0" w:line="240" w:lineRule="auto"/>
        <w:jc w:val="both"/>
        <w:rPr>
          <w:rFonts w:cstheme="minorHAnsi"/>
        </w:rPr>
      </w:pPr>
      <w:r w:rsidRPr="00A66A10">
        <w:rPr>
          <w:rFonts w:cstheme="minorHAnsi"/>
        </w:rPr>
        <w:t>http://www.saude.pr.gov.br/arquivos/File/-01VACINA/manual_procedimentos_2014.pdf</w:t>
      </w:r>
    </w:p>
    <w:p w14:paraId="5555EA0B" w14:textId="77777777" w:rsidR="00A66A10" w:rsidRDefault="00A66A10" w:rsidP="00D507BA">
      <w:pPr>
        <w:spacing w:after="0" w:line="240" w:lineRule="auto"/>
        <w:jc w:val="both"/>
        <w:rPr>
          <w:rFonts w:cstheme="minorHAnsi"/>
          <w:b/>
        </w:rPr>
      </w:pPr>
    </w:p>
    <w:p w14:paraId="5C008E92" w14:textId="77777777" w:rsidR="00A66A10" w:rsidRDefault="00A66A10" w:rsidP="00D507BA">
      <w:pPr>
        <w:spacing w:after="0" w:line="240" w:lineRule="auto"/>
        <w:jc w:val="both"/>
        <w:rPr>
          <w:rFonts w:cstheme="minorHAnsi"/>
          <w:b/>
        </w:rPr>
      </w:pPr>
    </w:p>
    <w:p w14:paraId="1C6A6A6E" w14:textId="77777777" w:rsidR="00863A6A" w:rsidRPr="00D507BA" w:rsidRDefault="00863A6A" w:rsidP="00D507BA">
      <w:pPr>
        <w:spacing w:after="0" w:line="240" w:lineRule="auto"/>
        <w:jc w:val="both"/>
        <w:rPr>
          <w:rFonts w:cstheme="minorHAnsi"/>
          <w:b/>
        </w:rPr>
      </w:pPr>
      <w:r w:rsidRPr="00D507BA">
        <w:rPr>
          <w:rFonts w:cstheme="minorHAnsi"/>
          <w:b/>
        </w:rPr>
        <w:t>Passo 4 – Outras orientações/ Encaminhamentos</w:t>
      </w:r>
    </w:p>
    <w:p w14:paraId="3981CD50" w14:textId="77777777" w:rsidR="00777CCB" w:rsidRPr="00D507BA" w:rsidRDefault="00863A6A" w:rsidP="00777CCB">
      <w:pPr>
        <w:spacing w:after="0" w:line="240" w:lineRule="auto"/>
        <w:jc w:val="both"/>
        <w:rPr>
          <w:rFonts w:cstheme="minorHAnsi"/>
        </w:rPr>
      </w:pPr>
      <w:r w:rsidRPr="00D507BA">
        <w:rPr>
          <w:rFonts w:cstheme="minorHAnsi"/>
        </w:rPr>
        <w:t xml:space="preserve">Nessa fase final da consulta o que </w:t>
      </w:r>
      <w:r w:rsidR="00777CCB">
        <w:rPr>
          <w:rFonts w:cstheme="minorHAnsi"/>
        </w:rPr>
        <w:t xml:space="preserve">você ainda deve orientar? Marque abaixo o que você acha relevante </w:t>
      </w:r>
      <w:r w:rsidR="00777CCB" w:rsidRPr="00D507BA">
        <w:rPr>
          <w:rFonts w:cstheme="minorHAnsi"/>
        </w:rPr>
        <w:t>conversar com a mãe</w:t>
      </w:r>
      <w:r w:rsidR="00777CCB">
        <w:rPr>
          <w:rFonts w:cstheme="minorHAnsi"/>
        </w:rPr>
        <w:t xml:space="preserve"> de Arthur:</w:t>
      </w:r>
    </w:p>
    <w:p w14:paraId="43AE3740" w14:textId="77777777" w:rsidR="00777CCB" w:rsidRDefault="00777CCB" w:rsidP="00D507BA">
      <w:pPr>
        <w:spacing w:after="0" w:line="240" w:lineRule="auto"/>
        <w:jc w:val="both"/>
        <w:rPr>
          <w:rFonts w:cstheme="minorHAnsi"/>
        </w:rPr>
      </w:pPr>
    </w:p>
    <w:p w14:paraId="0D8A6D24" w14:textId="77777777" w:rsidR="00BB1F25" w:rsidRPr="00C67FDE" w:rsidRDefault="00BB1F25" w:rsidP="007E74FE">
      <w:pPr>
        <w:spacing w:after="0" w:line="240" w:lineRule="auto"/>
        <w:jc w:val="both"/>
        <w:rPr>
          <w:color w:val="FF0000"/>
        </w:rPr>
      </w:pPr>
      <w:r w:rsidRPr="00C67FDE">
        <w:rPr>
          <w:color w:val="FF0000"/>
        </w:rPr>
        <w:sym w:font="Wingdings" w:char="F0FD"/>
      </w:r>
      <w:r w:rsidR="007E74FE">
        <w:rPr>
          <w:color w:val="FF0000"/>
        </w:rPr>
        <w:tab/>
      </w:r>
      <w:r w:rsidRPr="00C67FDE">
        <w:rPr>
          <w:color w:val="FF0000"/>
        </w:rPr>
        <w:t>Teste da Linguinha</w:t>
      </w:r>
    </w:p>
    <w:p w14:paraId="1289BE38" w14:textId="77777777" w:rsidR="00BB1F25" w:rsidRPr="00C67FDE" w:rsidRDefault="00BB1F25" w:rsidP="007E74FE">
      <w:pPr>
        <w:spacing w:after="0" w:line="240" w:lineRule="auto"/>
        <w:jc w:val="both"/>
        <w:rPr>
          <w:rFonts w:cstheme="minorHAnsi"/>
          <w:color w:val="FF0000"/>
        </w:rPr>
      </w:pPr>
      <w:r w:rsidRPr="00C67FDE">
        <w:rPr>
          <w:color w:val="FF0000"/>
        </w:rPr>
        <w:sym w:font="Wingdings" w:char="F0FD"/>
      </w:r>
      <w:r w:rsidR="007E74FE">
        <w:rPr>
          <w:color w:val="FF0000"/>
        </w:rPr>
        <w:tab/>
      </w:r>
      <w:r w:rsidR="00777CCB" w:rsidRPr="00C67FDE">
        <w:rPr>
          <w:color w:val="FF0000"/>
        </w:rPr>
        <w:t>Transição alimentar</w:t>
      </w:r>
    </w:p>
    <w:p w14:paraId="49533067" w14:textId="77777777" w:rsidR="00863A6A" w:rsidRDefault="00777CCB" w:rsidP="00B77633">
      <w:pPr>
        <w:pStyle w:val="PargrafodaLista"/>
        <w:numPr>
          <w:ilvl w:val="0"/>
          <w:numId w:val="14"/>
        </w:numPr>
        <w:spacing w:after="0" w:line="240" w:lineRule="auto"/>
        <w:ind w:left="0" w:firstLine="0"/>
        <w:jc w:val="both"/>
        <w:rPr>
          <w:rFonts w:cstheme="minorHAnsi"/>
        </w:rPr>
      </w:pPr>
      <w:r>
        <w:rPr>
          <w:rFonts w:cstheme="minorHAnsi"/>
        </w:rPr>
        <w:t>Saúde bucal</w:t>
      </w:r>
    </w:p>
    <w:p w14:paraId="1774B2E4" w14:textId="77777777" w:rsidR="007E74FE" w:rsidRDefault="007E74FE" w:rsidP="00B77633">
      <w:pPr>
        <w:pStyle w:val="PargrafodaLista"/>
        <w:numPr>
          <w:ilvl w:val="0"/>
          <w:numId w:val="14"/>
        </w:numPr>
        <w:spacing w:after="0" w:line="240" w:lineRule="auto"/>
        <w:ind w:left="0" w:firstLine="0"/>
        <w:jc w:val="both"/>
        <w:rPr>
          <w:rFonts w:cstheme="minorHAnsi"/>
        </w:rPr>
      </w:pPr>
      <w:r>
        <w:rPr>
          <w:rFonts w:cstheme="minorHAnsi"/>
        </w:rPr>
        <w:t>Prevenção de acidentes</w:t>
      </w:r>
    </w:p>
    <w:p w14:paraId="72FF95A3" w14:textId="77777777" w:rsidR="007E74FE" w:rsidRDefault="007E74FE" w:rsidP="00B77633">
      <w:pPr>
        <w:pStyle w:val="PargrafodaLista"/>
        <w:numPr>
          <w:ilvl w:val="0"/>
          <w:numId w:val="14"/>
        </w:numPr>
        <w:spacing w:after="0" w:line="240" w:lineRule="auto"/>
        <w:ind w:left="0" w:firstLine="0"/>
        <w:jc w:val="both"/>
        <w:rPr>
          <w:rFonts w:cstheme="minorHAnsi"/>
        </w:rPr>
      </w:pPr>
      <w:r w:rsidRPr="00D507BA">
        <w:rPr>
          <w:rFonts w:cstheme="minorHAnsi"/>
        </w:rPr>
        <w:t>Out</w:t>
      </w:r>
      <w:r>
        <w:rPr>
          <w:rFonts w:cstheme="minorHAnsi"/>
        </w:rPr>
        <w:t>ros cuidados para uma boa saúde</w:t>
      </w:r>
    </w:p>
    <w:p w14:paraId="521C92FD" w14:textId="77777777" w:rsidR="007E74FE" w:rsidRPr="007E74FE" w:rsidRDefault="007E74FE" w:rsidP="00B77633">
      <w:pPr>
        <w:pStyle w:val="PargrafodaLista"/>
        <w:numPr>
          <w:ilvl w:val="0"/>
          <w:numId w:val="14"/>
        </w:numPr>
        <w:spacing w:after="0" w:line="240" w:lineRule="auto"/>
        <w:ind w:left="0" w:firstLine="0"/>
        <w:jc w:val="both"/>
        <w:rPr>
          <w:rFonts w:cstheme="minorHAnsi"/>
        </w:rPr>
      </w:pPr>
      <w:r>
        <w:rPr>
          <w:rFonts w:cstheme="minorHAnsi"/>
        </w:rPr>
        <w:t xml:space="preserve">A </w:t>
      </w:r>
      <w:r w:rsidRPr="00D507BA">
        <w:rPr>
          <w:rFonts w:cstheme="minorHAnsi"/>
          <w:color w:val="000000"/>
        </w:rPr>
        <w:t>importância de deixar a cr</w:t>
      </w:r>
      <w:r>
        <w:rPr>
          <w:rFonts w:cstheme="minorHAnsi"/>
          <w:color w:val="000000"/>
        </w:rPr>
        <w:t>iança brincar no chão forrado</w:t>
      </w:r>
    </w:p>
    <w:p w14:paraId="2D3FC8A8" w14:textId="77777777" w:rsidR="007E74FE" w:rsidRDefault="007E74FE" w:rsidP="00B77633">
      <w:pPr>
        <w:pStyle w:val="PargrafodaLista"/>
        <w:numPr>
          <w:ilvl w:val="0"/>
          <w:numId w:val="14"/>
        </w:numPr>
        <w:spacing w:after="0" w:line="240" w:lineRule="auto"/>
        <w:ind w:left="0" w:firstLine="0"/>
        <w:jc w:val="both"/>
        <w:rPr>
          <w:rFonts w:cstheme="minorHAnsi"/>
        </w:rPr>
      </w:pPr>
      <w:r>
        <w:rPr>
          <w:rFonts w:cstheme="minorHAnsi"/>
        </w:rPr>
        <w:t>Higiene dos brinquedos e demais utensílios que leva à boca</w:t>
      </w:r>
    </w:p>
    <w:p w14:paraId="03019938" w14:textId="77777777" w:rsidR="007E74FE" w:rsidRDefault="007E74FE" w:rsidP="00B77633">
      <w:pPr>
        <w:pStyle w:val="PargrafodaLista"/>
        <w:numPr>
          <w:ilvl w:val="0"/>
          <w:numId w:val="14"/>
        </w:numPr>
        <w:spacing w:after="0" w:line="240" w:lineRule="auto"/>
        <w:ind w:left="0" w:firstLine="0"/>
        <w:jc w:val="both"/>
        <w:rPr>
          <w:rFonts w:cstheme="minorHAnsi"/>
        </w:rPr>
      </w:pPr>
      <w:r>
        <w:rPr>
          <w:rFonts w:cstheme="minorHAnsi"/>
        </w:rPr>
        <w:t>Passeios com a criança ao ar livre e banho de sol diário</w:t>
      </w:r>
    </w:p>
    <w:p w14:paraId="6F5FB80E" w14:textId="77777777" w:rsidR="001C3D2E" w:rsidRPr="00D507BA" w:rsidRDefault="001C3D2E" w:rsidP="001C3D2E">
      <w:pPr>
        <w:pStyle w:val="PargrafodaLista"/>
        <w:spacing w:after="0" w:line="240" w:lineRule="auto"/>
        <w:ind w:left="0"/>
        <w:jc w:val="both"/>
        <w:rPr>
          <w:rFonts w:cstheme="minorHAnsi"/>
        </w:rPr>
      </w:pPr>
    </w:p>
    <w:p w14:paraId="4624F290" w14:textId="77777777" w:rsidR="007E74FE" w:rsidRDefault="007E74FE" w:rsidP="007E74FE">
      <w:pPr>
        <w:pStyle w:val="PargrafodaLista"/>
        <w:spacing w:after="0" w:line="240" w:lineRule="auto"/>
        <w:ind w:left="0"/>
        <w:jc w:val="both"/>
        <w:rPr>
          <w:rFonts w:cstheme="minorHAnsi"/>
        </w:rPr>
      </w:pPr>
    </w:p>
    <w:p w14:paraId="127A6A70" w14:textId="77777777" w:rsidR="007E74FE" w:rsidRDefault="007E74FE" w:rsidP="007E74FE">
      <w:pPr>
        <w:pStyle w:val="PargrafodaLista"/>
        <w:spacing w:after="0" w:line="240" w:lineRule="auto"/>
        <w:ind w:left="0"/>
        <w:jc w:val="both"/>
        <w:rPr>
          <w:rFonts w:cstheme="minorHAnsi"/>
        </w:rPr>
      </w:pPr>
    </w:p>
    <w:p w14:paraId="7D520248" w14:textId="77777777" w:rsidR="00210DFC" w:rsidRDefault="007E74FE" w:rsidP="007E74FE">
      <w:pPr>
        <w:pStyle w:val="PargrafodaLista"/>
        <w:spacing w:after="0" w:line="240" w:lineRule="auto"/>
        <w:ind w:left="0"/>
        <w:jc w:val="both"/>
        <w:rPr>
          <w:rFonts w:cstheme="minorHAnsi"/>
        </w:rPr>
      </w:pPr>
      <w:r>
        <w:rPr>
          <w:rFonts w:cstheme="minorHAnsi"/>
        </w:rPr>
        <w:t>Em torno dos 5 e 6 meses,</w:t>
      </w:r>
      <w:r w:rsidR="00B603C0">
        <w:rPr>
          <w:rFonts w:cstheme="minorHAnsi"/>
        </w:rPr>
        <w:t xml:space="preserve"> </w:t>
      </w:r>
      <w:r>
        <w:rPr>
          <w:rFonts w:cstheme="minorHAnsi"/>
        </w:rPr>
        <w:t>é esperado o surgimento do primeiro de</w:t>
      </w:r>
      <w:r w:rsidR="00210DFC" w:rsidRPr="00D507BA">
        <w:rPr>
          <w:rFonts w:cstheme="minorHAnsi"/>
        </w:rPr>
        <w:t>nte de leite. É importante conversar com a mãe que a criança pode apresentar alteração do sono, aumento da salivação, coceir</w:t>
      </w:r>
      <w:r w:rsidR="00777CCB">
        <w:rPr>
          <w:rFonts w:cstheme="minorHAnsi"/>
        </w:rPr>
        <w:t>a nas gengivas e irritabilidade</w:t>
      </w:r>
      <w:r>
        <w:rPr>
          <w:rFonts w:cstheme="minorHAnsi"/>
        </w:rPr>
        <w:t>.</w:t>
      </w:r>
    </w:p>
    <w:p w14:paraId="4E2E7BD1" w14:textId="77777777" w:rsidR="007E74FE" w:rsidRDefault="007E74FE" w:rsidP="007E74FE">
      <w:pPr>
        <w:pStyle w:val="PargrafodaLista"/>
        <w:spacing w:after="0" w:line="240" w:lineRule="auto"/>
        <w:ind w:left="0"/>
        <w:jc w:val="both"/>
        <w:rPr>
          <w:rFonts w:cstheme="minorHAnsi"/>
        </w:rPr>
      </w:pPr>
    </w:p>
    <w:p w14:paraId="6850DDE9" w14:textId="77777777" w:rsidR="007E74FE" w:rsidRDefault="007E74FE" w:rsidP="007E74FE">
      <w:pPr>
        <w:pStyle w:val="PargrafodaLista"/>
        <w:spacing w:after="0" w:line="240" w:lineRule="auto"/>
        <w:ind w:left="0"/>
        <w:jc w:val="both"/>
        <w:rPr>
          <w:rFonts w:cstheme="minorHAnsi"/>
        </w:rPr>
      </w:pPr>
    </w:p>
    <w:p w14:paraId="015E1D73" w14:textId="77777777" w:rsidR="007E74FE" w:rsidRPr="00D507BA" w:rsidRDefault="007E74FE" w:rsidP="007E74FE">
      <w:pPr>
        <w:pStyle w:val="PargrafodaLista"/>
        <w:spacing w:after="0" w:line="240" w:lineRule="auto"/>
        <w:ind w:left="0"/>
        <w:jc w:val="both"/>
        <w:rPr>
          <w:rFonts w:cstheme="minorHAnsi"/>
        </w:rPr>
      </w:pPr>
    </w:p>
    <w:p w14:paraId="129C642D" w14:textId="77777777" w:rsidR="00295D71" w:rsidRDefault="00295D71" w:rsidP="00D507BA">
      <w:pPr>
        <w:spacing w:after="0" w:line="240" w:lineRule="auto"/>
        <w:jc w:val="both"/>
        <w:rPr>
          <w:rFonts w:cstheme="minorHAnsi"/>
          <w:b/>
          <w:color w:val="2F5496" w:themeColor="accent5" w:themeShade="BF"/>
        </w:rPr>
      </w:pPr>
      <w:r w:rsidRPr="00D507BA">
        <w:rPr>
          <w:rFonts w:cstheme="minorHAnsi"/>
          <w:b/>
          <w:color w:val="2F5496" w:themeColor="accent5" w:themeShade="BF"/>
        </w:rPr>
        <w:t xml:space="preserve">Situação Clínica </w:t>
      </w:r>
      <w:r w:rsidR="0042472D">
        <w:rPr>
          <w:rFonts w:cstheme="minorHAnsi"/>
          <w:b/>
          <w:color w:val="2F5496" w:themeColor="accent5" w:themeShade="BF"/>
        </w:rPr>
        <w:t>2</w:t>
      </w:r>
    </w:p>
    <w:p w14:paraId="14BBC9F3" w14:textId="77777777" w:rsidR="0042472D" w:rsidRPr="00D507BA" w:rsidRDefault="0042472D" w:rsidP="00D507BA">
      <w:pPr>
        <w:spacing w:after="0" w:line="240" w:lineRule="auto"/>
        <w:jc w:val="both"/>
        <w:rPr>
          <w:rFonts w:cstheme="minorHAnsi"/>
          <w:b/>
          <w:color w:val="2F5496" w:themeColor="accent5" w:themeShade="BF"/>
        </w:rPr>
      </w:pPr>
    </w:p>
    <w:p w14:paraId="033F25B7" w14:textId="77777777" w:rsidR="00863A6A" w:rsidRPr="00D507BA" w:rsidRDefault="00295D71" w:rsidP="00D507BA">
      <w:pPr>
        <w:spacing w:after="0" w:line="240" w:lineRule="auto"/>
        <w:jc w:val="both"/>
        <w:rPr>
          <w:rFonts w:cstheme="minorHAnsi"/>
          <w:b/>
          <w:color w:val="2F5496" w:themeColor="accent5" w:themeShade="BF"/>
        </w:rPr>
      </w:pPr>
      <w:r w:rsidRPr="00D507BA">
        <w:rPr>
          <w:rFonts w:cstheme="minorHAnsi"/>
          <w:b/>
          <w:color w:val="2F5496" w:themeColor="accent5" w:themeShade="BF"/>
        </w:rPr>
        <w:t>Resumo</w:t>
      </w:r>
    </w:p>
    <w:p w14:paraId="2896A2AE" w14:textId="77777777" w:rsidR="00730520" w:rsidRDefault="00295D71" w:rsidP="00D507BA">
      <w:pPr>
        <w:spacing w:after="0" w:line="240" w:lineRule="auto"/>
        <w:jc w:val="both"/>
        <w:rPr>
          <w:rFonts w:cstheme="minorHAnsi"/>
          <w:color w:val="2F5496" w:themeColor="accent5" w:themeShade="BF"/>
        </w:rPr>
      </w:pPr>
      <w:r w:rsidRPr="00D507BA">
        <w:rPr>
          <w:rFonts w:cstheme="minorHAnsi"/>
          <w:color w:val="2F5496" w:themeColor="accent5" w:themeShade="BF"/>
        </w:rPr>
        <w:t xml:space="preserve">No dia 19 de julho, Mariana </w:t>
      </w:r>
      <w:r w:rsidR="002E6C0E" w:rsidRPr="00D507BA">
        <w:rPr>
          <w:rFonts w:cstheme="minorHAnsi"/>
          <w:color w:val="2F5496" w:themeColor="accent5" w:themeShade="BF"/>
        </w:rPr>
        <w:t xml:space="preserve">recebeu a </w:t>
      </w:r>
      <w:r w:rsidR="002E6C0E" w:rsidRPr="00D507BA">
        <w:rPr>
          <w:rFonts w:cstheme="minorHAnsi"/>
          <w:color w:val="FF0000"/>
        </w:rPr>
        <w:t>visita</w:t>
      </w:r>
      <w:r w:rsidR="00075332" w:rsidRPr="00D507BA">
        <w:rPr>
          <w:rFonts w:cstheme="minorHAnsi"/>
          <w:color w:val="FF0000"/>
        </w:rPr>
        <w:t xml:space="preserve"> domiciliar</w:t>
      </w:r>
      <w:r w:rsidR="002E6C0E" w:rsidRPr="00D507BA">
        <w:rPr>
          <w:rFonts w:cstheme="minorHAnsi"/>
          <w:color w:val="FF0000"/>
        </w:rPr>
        <w:t xml:space="preserve"> do enfermeiro e médica da </w:t>
      </w:r>
      <w:r w:rsidRPr="00D507BA">
        <w:rPr>
          <w:rFonts w:cstheme="minorHAnsi"/>
          <w:color w:val="FF0000"/>
        </w:rPr>
        <w:t>unidade</w:t>
      </w:r>
      <w:r w:rsidR="00F4763C" w:rsidRPr="00D507BA">
        <w:rPr>
          <w:rFonts w:cstheme="minorHAnsi"/>
          <w:color w:val="FF0000"/>
        </w:rPr>
        <w:t xml:space="preserve"> básica de saúde</w:t>
      </w:r>
      <w:r w:rsidR="00264AF7">
        <w:rPr>
          <w:rFonts w:cstheme="minorHAnsi"/>
          <w:color w:val="FF0000"/>
        </w:rPr>
        <w:t xml:space="preserve"> </w:t>
      </w:r>
      <w:r w:rsidR="002E6C0E" w:rsidRPr="00D507BA">
        <w:rPr>
          <w:rFonts w:cstheme="minorHAnsi"/>
          <w:color w:val="2F5496" w:themeColor="accent5" w:themeShade="BF"/>
        </w:rPr>
        <w:t xml:space="preserve">onde </w:t>
      </w:r>
      <w:r w:rsidR="00264AF7">
        <w:rPr>
          <w:rFonts w:cstheme="minorHAnsi"/>
          <w:color w:val="2F5496" w:themeColor="accent5" w:themeShade="BF"/>
        </w:rPr>
        <w:t>su</w:t>
      </w:r>
      <w:r w:rsidR="002E6C0E" w:rsidRPr="00D507BA">
        <w:rPr>
          <w:rFonts w:cstheme="minorHAnsi"/>
          <w:color w:val="2F5496" w:themeColor="accent5" w:themeShade="BF"/>
        </w:rPr>
        <w:t>a família é cadastrada</w:t>
      </w:r>
      <w:r w:rsidRPr="00D507BA">
        <w:rPr>
          <w:rFonts w:cstheme="minorHAnsi"/>
          <w:color w:val="2F5496" w:themeColor="accent5" w:themeShade="BF"/>
        </w:rPr>
        <w:t>, para a primeira consulta</w:t>
      </w:r>
      <w:r w:rsidR="002E6C0E" w:rsidRPr="00D507BA">
        <w:rPr>
          <w:rFonts w:cstheme="minorHAnsi"/>
          <w:color w:val="2F5496" w:themeColor="accent5" w:themeShade="BF"/>
        </w:rPr>
        <w:t xml:space="preserve"> da puericultura</w:t>
      </w:r>
      <w:r w:rsidRPr="00D507BA">
        <w:rPr>
          <w:rFonts w:cstheme="minorHAnsi"/>
          <w:color w:val="2F5496" w:themeColor="accent5" w:themeShade="BF"/>
        </w:rPr>
        <w:t xml:space="preserve"> com a equipe do </w:t>
      </w:r>
      <w:r w:rsidRPr="00D507BA">
        <w:rPr>
          <w:rFonts w:cstheme="minorHAnsi"/>
          <w:color w:val="2F5496" w:themeColor="accent5" w:themeShade="BF"/>
          <w:highlight w:val="yellow"/>
        </w:rPr>
        <w:t>PSF</w:t>
      </w:r>
      <w:r w:rsidRPr="00D507BA">
        <w:rPr>
          <w:rFonts w:cstheme="minorHAnsi"/>
          <w:color w:val="2F5496" w:themeColor="accent5" w:themeShade="BF"/>
        </w:rPr>
        <w:t xml:space="preserve">. </w:t>
      </w:r>
      <w:r w:rsidR="00264AF7">
        <w:rPr>
          <w:rFonts w:cstheme="minorHAnsi"/>
          <w:color w:val="2F5496" w:themeColor="accent5" w:themeShade="BF"/>
        </w:rPr>
        <w:t>A</w:t>
      </w:r>
      <w:r w:rsidRPr="00D507BA">
        <w:rPr>
          <w:rFonts w:cstheme="minorHAnsi"/>
          <w:color w:val="2F5496" w:themeColor="accent5" w:themeShade="BF"/>
        </w:rPr>
        <w:t xml:space="preserve"> mãe, Ana, refere que </w:t>
      </w:r>
      <w:r w:rsidR="00730520">
        <w:rPr>
          <w:rFonts w:cstheme="minorHAnsi"/>
          <w:color w:val="2F5496" w:themeColor="accent5" w:themeShade="BF"/>
        </w:rPr>
        <w:t xml:space="preserve">a criança </w:t>
      </w:r>
      <w:r w:rsidR="00730520" w:rsidRPr="00D507BA">
        <w:rPr>
          <w:rFonts w:cstheme="minorHAnsi"/>
          <w:color w:val="2F5496" w:themeColor="accent5" w:themeShade="BF"/>
        </w:rPr>
        <w:t xml:space="preserve">nasceu </w:t>
      </w:r>
      <w:r w:rsidR="00730520" w:rsidRPr="00D507BA">
        <w:rPr>
          <w:rFonts w:cstheme="minorHAnsi"/>
          <w:color w:val="FF0000"/>
        </w:rPr>
        <w:t>com 32 semanas</w:t>
      </w:r>
      <w:r w:rsidR="00B956DB">
        <w:rPr>
          <w:rFonts w:cstheme="minorHAnsi"/>
          <w:color w:val="FF0000"/>
        </w:rPr>
        <w:t>, co</w:t>
      </w:r>
      <w:r w:rsidR="00264AF7">
        <w:rPr>
          <w:rFonts w:cstheme="minorHAnsi"/>
          <w:color w:val="FF0000"/>
        </w:rPr>
        <w:t xml:space="preserve"> </w:t>
      </w:r>
      <w:r w:rsidR="00B956DB">
        <w:rPr>
          <w:rFonts w:cstheme="minorHAnsi"/>
          <w:color w:val="FF0000"/>
        </w:rPr>
        <w:t xml:space="preserve">m boas condições clínicas, permanecendo em UTI neonatal para realizar suporte </w:t>
      </w:r>
      <w:r w:rsidR="000863EB">
        <w:rPr>
          <w:rFonts w:cstheme="minorHAnsi"/>
          <w:color w:val="FF0000"/>
        </w:rPr>
        <w:t>ventilatório</w:t>
      </w:r>
      <w:r w:rsidR="00B956DB">
        <w:rPr>
          <w:rFonts w:cstheme="minorHAnsi"/>
          <w:color w:val="FF0000"/>
        </w:rPr>
        <w:t xml:space="preserve"> por transtorno transitório respiratório neonatal e fototerapia por icterícia precoce. Dessa forma, ficou</w:t>
      </w:r>
      <w:r w:rsidR="00730520" w:rsidRPr="00D507BA">
        <w:rPr>
          <w:rFonts w:cstheme="minorHAnsi"/>
          <w:color w:val="2F5496" w:themeColor="accent5" w:themeShade="BF"/>
        </w:rPr>
        <w:t xml:space="preserve"> internada</w:t>
      </w:r>
      <w:r w:rsidR="000863EB">
        <w:rPr>
          <w:rFonts w:cstheme="minorHAnsi"/>
          <w:color w:val="2F5496" w:themeColor="accent5" w:themeShade="BF"/>
        </w:rPr>
        <w:t xml:space="preserve"> </w:t>
      </w:r>
      <w:r w:rsidR="00730520" w:rsidRPr="00D507BA">
        <w:rPr>
          <w:rFonts w:cstheme="minorHAnsi"/>
          <w:color w:val="2F5496" w:themeColor="accent5" w:themeShade="BF"/>
        </w:rPr>
        <w:t>até o dia 13 de julho</w:t>
      </w:r>
      <w:r w:rsidR="00730520">
        <w:rPr>
          <w:rFonts w:cstheme="minorHAnsi"/>
          <w:color w:val="2F5496" w:themeColor="accent5" w:themeShade="BF"/>
        </w:rPr>
        <w:t>, momento em que recebeu</w:t>
      </w:r>
      <w:r w:rsidR="000863EB">
        <w:rPr>
          <w:rFonts w:cstheme="minorHAnsi"/>
          <w:color w:val="2F5496" w:themeColor="accent5" w:themeShade="BF"/>
        </w:rPr>
        <w:t xml:space="preserve"> </w:t>
      </w:r>
      <w:r w:rsidR="00730520" w:rsidRPr="00D507BA">
        <w:rPr>
          <w:rFonts w:cstheme="minorHAnsi"/>
          <w:color w:val="2F5496" w:themeColor="accent5" w:themeShade="BF"/>
        </w:rPr>
        <w:t>alta</w:t>
      </w:r>
      <w:r w:rsidR="00730520">
        <w:rPr>
          <w:rFonts w:cstheme="minorHAnsi"/>
          <w:color w:val="2F5496" w:themeColor="accent5" w:themeShade="BF"/>
        </w:rPr>
        <w:t xml:space="preserve">. Por conta de sua prematuridade, Mariana </w:t>
      </w:r>
      <w:r w:rsidRPr="00D507BA">
        <w:rPr>
          <w:rFonts w:cstheme="minorHAnsi"/>
          <w:color w:val="2F5496" w:themeColor="accent5" w:themeShade="BF"/>
        </w:rPr>
        <w:t xml:space="preserve">é acompanhada pela equipe da terceira fase do </w:t>
      </w:r>
      <w:r w:rsidRPr="00D507BA">
        <w:rPr>
          <w:rFonts w:cstheme="minorHAnsi"/>
          <w:color w:val="FF0000"/>
        </w:rPr>
        <w:t xml:space="preserve">Método Canguru </w:t>
      </w:r>
      <w:r w:rsidRPr="00D507BA">
        <w:rPr>
          <w:rFonts w:cstheme="minorHAnsi"/>
          <w:color w:val="2F5496" w:themeColor="accent5" w:themeShade="BF"/>
        </w:rPr>
        <w:t xml:space="preserve">do hospital </w:t>
      </w:r>
      <w:r w:rsidR="00730520">
        <w:rPr>
          <w:rFonts w:cstheme="minorHAnsi"/>
          <w:color w:val="2F5496" w:themeColor="accent5" w:themeShade="BF"/>
        </w:rPr>
        <w:t>em que nasceu</w:t>
      </w:r>
      <w:r w:rsidRPr="00D507BA">
        <w:rPr>
          <w:rFonts w:cstheme="minorHAnsi"/>
          <w:color w:val="2F5496" w:themeColor="accent5" w:themeShade="BF"/>
        </w:rPr>
        <w:t xml:space="preserve">. Disse </w:t>
      </w:r>
      <w:r w:rsidR="00730520">
        <w:rPr>
          <w:rFonts w:cstheme="minorHAnsi"/>
          <w:color w:val="2F5496" w:themeColor="accent5" w:themeShade="BF"/>
        </w:rPr>
        <w:t xml:space="preserve">ainda, </w:t>
      </w:r>
      <w:r w:rsidRPr="00D507BA">
        <w:rPr>
          <w:rFonts w:cstheme="minorHAnsi"/>
          <w:color w:val="2F5496" w:themeColor="accent5" w:themeShade="BF"/>
        </w:rPr>
        <w:t xml:space="preserve">que </w:t>
      </w:r>
      <w:r w:rsidR="00C97EAD" w:rsidRPr="00D507BA">
        <w:rPr>
          <w:rFonts w:cstheme="minorHAnsi"/>
          <w:color w:val="2F5496" w:themeColor="accent5" w:themeShade="BF"/>
        </w:rPr>
        <w:t>na alta</w:t>
      </w:r>
      <w:r w:rsidR="00C97EAD">
        <w:rPr>
          <w:rFonts w:cstheme="minorHAnsi"/>
          <w:color w:val="2F5496" w:themeColor="accent5" w:themeShade="BF"/>
        </w:rPr>
        <w:t>,</w:t>
      </w:r>
      <w:r w:rsidR="000863EB">
        <w:rPr>
          <w:rFonts w:cstheme="minorHAnsi"/>
          <w:color w:val="2F5496" w:themeColor="accent5" w:themeShade="BF"/>
        </w:rPr>
        <w:t xml:space="preserve"> </w:t>
      </w:r>
      <w:r w:rsidRPr="00D507BA">
        <w:rPr>
          <w:rFonts w:cstheme="minorHAnsi"/>
          <w:color w:val="2F5496" w:themeColor="accent5" w:themeShade="BF"/>
        </w:rPr>
        <w:t xml:space="preserve">foi orientada </w:t>
      </w:r>
      <w:r w:rsidR="00730520">
        <w:rPr>
          <w:rFonts w:cstheme="minorHAnsi"/>
          <w:color w:val="2F5496" w:themeColor="accent5" w:themeShade="BF"/>
        </w:rPr>
        <w:t>a</w:t>
      </w:r>
      <w:r w:rsidRPr="00D507BA">
        <w:rPr>
          <w:rFonts w:cstheme="minorHAnsi"/>
          <w:color w:val="2F5496" w:themeColor="accent5" w:themeShade="BF"/>
        </w:rPr>
        <w:t xml:space="preserve"> procurar a unidade de saúde </w:t>
      </w:r>
      <w:r w:rsidR="002E6C0E" w:rsidRPr="00D507BA">
        <w:rPr>
          <w:rFonts w:cstheme="minorHAnsi"/>
          <w:color w:val="2F5496" w:themeColor="accent5" w:themeShade="BF"/>
        </w:rPr>
        <w:t>para acompanhamento</w:t>
      </w:r>
      <w:r w:rsidRPr="00D507BA">
        <w:rPr>
          <w:rFonts w:cstheme="minorHAnsi"/>
          <w:color w:val="2F5496" w:themeColor="accent5" w:themeShade="BF"/>
        </w:rPr>
        <w:t xml:space="preserve">. </w:t>
      </w:r>
    </w:p>
    <w:p w14:paraId="35EBAA18" w14:textId="77777777" w:rsidR="001D4529" w:rsidRPr="00D507BA" w:rsidRDefault="002E6C0E" w:rsidP="00D507BA">
      <w:pPr>
        <w:spacing w:after="0" w:line="240" w:lineRule="auto"/>
        <w:jc w:val="both"/>
        <w:rPr>
          <w:rFonts w:cstheme="minorHAnsi"/>
          <w:color w:val="2F5496" w:themeColor="accent5" w:themeShade="BF"/>
        </w:rPr>
      </w:pPr>
      <w:r w:rsidRPr="00D507BA">
        <w:rPr>
          <w:rFonts w:cstheme="minorHAnsi"/>
          <w:color w:val="2F5496" w:themeColor="accent5" w:themeShade="BF"/>
        </w:rPr>
        <w:t>No domicílio, os</w:t>
      </w:r>
      <w:r w:rsidR="00295D71" w:rsidRPr="00D507BA">
        <w:rPr>
          <w:rFonts w:cstheme="minorHAnsi"/>
          <w:color w:val="2F5496" w:themeColor="accent5" w:themeShade="BF"/>
        </w:rPr>
        <w:t xml:space="preserve"> profissiona</w:t>
      </w:r>
      <w:r w:rsidRPr="00D507BA">
        <w:rPr>
          <w:rFonts w:cstheme="minorHAnsi"/>
          <w:color w:val="2F5496" w:themeColor="accent5" w:themeShade="BF"/>
        </w:rPr>
        <w:t>is</w:t>
      </w:r>
      <w:r w:rsidR="000863EB">
        <w:rPr>
          <w:rFonts w:cstheme="minorHAnsi"/>
          <w:color w:val="2F5496" w:themeColor="accent5" w:themeShade="BF"/>
        </w:rPr>
        <w:t xml:space="preserve"> de saúde </w:t>
      </w:r>
      <w:r w:rsidR="00B407D0">
        <w:rPr>
          <w:rFonts w:cstheme="minorHAnsi"/>
          <w:color w:val="2F5496" w:themeColor="accent5" w:themeShade="BF"/>
        </w:rPr>
        <w:t xml:space="preserve">observam </w:t>
      </w:r>
      <w:r w:rsidR="00A17CEA" w:rsidRPr="00D507BA">
        <w:rPr>
          <w:rFonts w:cstheme="minorHAnsi"/>
          <w:color w:val="2F5496" w:themeColor="accent5" w:themeShade="BF"/>
        </w:rPr>
        <w:t>a Caderneta de Saúde da</w:t>
      </w:r>
      <w:r w:rsidR="00B407D0">
        <w:rPr>
          <w:rFonts w:cstheme="minorHAnsi"/>
          <w:color w:val="2F5496" w:themeColor="accent5" w:themeShade="BF"/>
        </w:rPr>
        <w:t xml:space="preserve"> Criança,</w:t>
      </w:r>
      <w:r w:rsidR="00295D71" w:rsidRPr="00D507BA">
        <w:rPr>
          <w:rFonts w:cstheme="minorHAnsi"/>
          <w:color w:val="2F5496" w:themeColor="accent5" w:themeShade="BF"/>
        </w:rPr>
        <w:t xml:space="preserve"> o resumo de alta </w:t>
      </w:r>
      <w:r w:rsidR="00B407D0">
        <w:rPr>
          <w:rFonts w:cstheme="minorHAnsi"/>
          <w:color w:val="2F5496" w:themeColor="accent5" w:themeShade="BF"/>
        </w:rPr>
        <w:t xml:space="preserve">e </w:t>
      </w:r>
      <w:r w:rsidR="000863EB">
        <w:rPr>
          <w:rFonts w:cstheme="minorHAnsi"/>
          <w:color w:val="2F5496" w:themeColor="accent5" w:themeShade="BF"/>
        </w:rPr>
        <w:t xml:space="preserve">registram </w:t>
      </w:r>
      <w:r w:rsidR="00B407D0">
        <w:rPr>
          <w:rFonts w:cstheme="minorHAnsi"/>
          <w:color w:val="2F5496" w:themeColor="accent5" w:themeShade="BF"/>
        </w:rPr>
        <w:t>os dados da consulta atual. Confira as anotações e calcule Idade Gestacional e Idade Cronológica.</w:t>
      </w:r>
    </w:p>
    <w:p w14:paraId="2CE92862" w14:textId="77777777" w:rsidR="0042472D" w:rsidRDefault="0042472D" w:rsidP="00D507BA">
      <w:pPr>
        <w:pStyle w:val="PargrafodaLista"/>
        <w:spacing w:after="0" w:line="240" w:lineRule="auto"/>
        <w:ind w:left="0"/>
        <w:jc w:val="both"/>
        <w:rPr>
          <w:rFonts w:cstheme="minorHAnsi"/>
          <w:color w:val="FF0000"/>
        </w:rPr>
      </w:pPr>
    </w:p>
    <w:p w14:paraId="07BF08AE" w14:textId="77777777" w:rsidR="00D838F9" w:rsidRDefault="00D838F9" w:rsidP="00D507BA">
      <w:pPr>
        <w:pStyle w:val="PargrafodaLista"/>
        <w:spacing w:after="0" w:line="240" w:lineRule="auto"/>
        <w:ind w:left="0"/>
        <w:jc w:val="both"/>
        <w:rPr>
          <w:rFonts w:cstheme="minorHAnsi"/>
          <w:color w:val="FF0000"/>
        </w:rPr>
      </w:pPr>
    </w:p>
    <w:p w14:paraId="46BC9CDB" w14:textId="77777777" w:rsidR="00D838F9" w:rsidRPr="00D838F9" w:rsidRDefault="00D838F9" w:rsidP="00D507BA">
      <w:pPr>
        <w:pStyle w:val="PargrafodaLista"/>
        <w:spacing w:after="0" w:line="240" w:lineRule="auto"/>
        <w:ind w:left="0"/>
        <w:jc w:val="both"/>
        <w:rPr>
          <w:rFonts w:cstheme="minorHAnsi"/>
          <w:highlight w:val="cyan"/>
        </w:rPr>
      </w:pPr>
      <w:r w:rsidRPr="00D838F9">
        <w:rPr>
          <w:rFonts w:cstheme="minorHAnsi"/>
          <w:highlight w:val="cyan"/>
        </w:rPr>
        <w:t>UTI</w:t>
      </w:r>
      <w:r w:rsidR="000863EB">
        <w:rPr>
          <w:rFonts w:cstheme="minorHAnsi"/>
          <w:highlight w:val="cyan"/>
        </w:rPr>
        <w:t>N ou UCINCO;</w:t>
      </w:r>
      <w:r w:rsidR="00264AF7">
        <w:rPr>
          <w:rFonts w:cstheme="minorHAnsi"/>
          <w:highlight w:val="cyan"/>
        </w:rPr>
        <w:t xml:space="preserve"> </w:t>
      </w:r>
      <w:r w:rsidR="00B603C0">
        <w:rPr>
          <w:rFonts w:cstheme="minorHAnsi"/>
          <w:highlight w:val="cyan"/>
        </w:rPr>
        <w:t>UCINCA</w:t>
      </w:r>
      <w:r w:rsidR="006851D5">
        <w:rPr>
          <w:rFonts w:cstheme="minorHAnsi"/>
          <w:highlight w:val="cyan"/>
        </w:rPr>
        <w:t>;</w:t>
      </w:r>
      <w:r w:rsidR="00B603C0">
        <w:rPr>
          <w:rFonts w:cstheme="minorHAnsi"/>
          <w:highlight w:val="cyan"/>
        </w:rPr>
        <w:t xml:space="preserve"> </w:t>
      </w:r>
      <w:r w:rsidR="006851D5">
        <w:rPr>
          <w:rFonts w:cstheme="minorHAnsi"/>
          <w:highlight w:val="cyan"/>
        </w:rPr>
        <w:t>I</w:t>
      </w:r>
      <w:r w:rsidRPr="00D838F9">
        <w:rPr>
          <w:rFonts w:cstheme="minorHAnsi"/>
          <w:highlight w:val="cyan"/>
        </w:rPr>
        <w:t>NCUBADORA</w:t>
      </w:r>
    </w:p>
    <w:p w14:paraId="4CDA4663" w14:textId="77777777" w:rsidR="00D838F9" w:rsidRPr="00D838F9" w:rsidRDefault="00D838F9" w:rsidP="00D507BA">
      <w:pPr>
        <w:pStyle w:val="PargrafodaLista"/>
        <w:spacing w:after="0" w:line="240" w:lineRule="auto"/>
        <w:ind w:left="0"/>
        <w:jc w:val="both"/>
        <w:rPr>
          <w:rFonts w:cstheme="minorHAnsi"/>
          <w:highlight w:val="cyan"/>
        </w:rPr>
      </w:pPr>
      <w:r w:rsidRPr="00D838F9">
        <w:rPr>
          <w:rFonts w:cstheme="minorHAnsi"/>
          <w:highlight w:val="cyan"/>
        </w:rPr>
        <w:t>ALEITAMENTO DURANTE INTERNAÇÃO</w:t>
      </w:r>
    </w:p>
    <w:p w14:paraId="6CCB3315" w14:textId="77777777" w:rsidR="006851D5" w:rsidRDefault="00D838F9" w:rsidP="00D507BA">
      <w:pPr>
        <w:pStyle w:val="PargrafodaLista"/>
        <w:spacing w:after="0" w:line="240" w:lineRule="auto"/>
        <w:ind w:left="0"/>
        <w:jc w:val="both"/>
        <w:rPr>
          <w:rFonts w:cstheme="minorHAnsi"/>
          <w:highlight w:val="cyan"/>
        </w:rPr>
      </w:pPr>
      <w:r w:rsidRPr="00D838F9">
        <w:rPr>
          <w:rFonts w:cstheme="minorHAnsi"/>
          <w:highlight w:val="cyan"/>
        </w:rPr>
        <w:t>SONDA</w:t>
      </w:r>
    </w:p>
    <w:p w14:paraId="4A7394C7" w14:textId="77777777" w:rsidR="00D838F9" w:rsidRPr="00D838F9" w:rsidRDefault="00D838F9" w:rsidP="00D507BA">
      <w:pPr>
        <w:pStyle w:val="PargrafodaLista"/>
        <w:spacing w:after="0" w:line="240" w:lineRule="auto"/>
        <w:ind w:left="0"/>
        <w:jc w:val="both"/>
        <w:rPr>
          <w:rFonts w:cstheme="minorHAnsi"/>
          <w:highlight w:val="cyan"/>
        </w:rPr>
      </w:pPr>
      <w:r w:rsidRPr="00D838F9">
        <w:rPr>
          <w:rFonts w:cstheme="minorHAnsi"/>
          <w:highlight w:val="cyan"/>
        </w:rPr>
        <w:t>COPINHO</w:t>
      </w:r>
    </w:p>
    <w:p w14:paraId="4F1F82B7" w14:textId="77777777" w:rsidR="006851D5" w:rsidRDefault="006851D5" w:rsidP="006851D5">
      <w:pPr>
        <w:pStyle w:val="PargrafodaLista"/>
        <w:spacing w:after="0" w:line="240" w:lineRule="auto"/>
        <w:ind w:left="0"/>
        <w:jc w:val="both"/>
        <w:rPr>
          <w:rFonts w:cstheme="minorHAnsi"/>
          <w:highlight w:val="cyan"/>
        </w:rPr>
      </w:pPr>
      <w:r>
        <w:rPr>
          <w:rFonts w:cstheme="minorHAnsi"/>
          <w:highlight w:val="cyan"/>
        </w:rPr>
        <w:t xml:space="preserve">SUPORTE VENTILATÓRIO: HALOTERAPIA; </w:t>
      </w:r>
      <w:r w:rsidR="00D838F9" w:rsidRPr="00D838F9">
        <w:rPr>
          <w:rFonts w:cstheme="minorHAnsi"/>
          <w:highlight w:val="cyan"/>
        </w:rPr>
        <w:t>CPAP</w:t>
      </w:r>
      <w:r>
        <w:rPr>
          <w:rFonts w:cstheme="minorHAnsi"/>
          <w:highlight w:val="cyan"/>
        </w:rPr>
        <w:t>; VMA</w:t>
      </w:r>
    </w:p>
    <w:p w14:paraId="06E679F4" w14:textId="77777777" w:rsidR="00D838F9" w:rsidRPr="00D838F9" w:rsidRDefault="006851D5" w:rsidP="006851D5">
      <w:pPr>
        <w:pStyle w:val="PargrafodaLista"/>
        <w:spacing w:after="0" w:line="240" w:lineRule="auto"/>
        <w:ind w:left="0"/>
        <w:jc w:val="both"/>
        <w:rPr>
          <w:rFonts w:cstheme="minorHAnsi"/>
          <w:highlight w:val="cyan"/>
        </w:rPr>
      </w:pPr>
      <w:r>
        <w:rPr>
          <w:rFonts w:cstheme="minorHAnsi"/>
          <w:highlight w:val="cyan"/>
        </w:rPr>
        <w:t>USO DE</w:t>
      </w:r>
      <w:r w:rsidR="00D838F9" w:rsidRPr="00D838F9">
        <w:rPr>
          <w:rFonts w:cstheme="minorHAnsi"/>
          <w:highlight w:val="cyan"/>
        </w:rPr>
        <w:t xml:space="preserve"> SULFACTANTE</w:t>
      </w:r>
    </w:p>
    <w:p w14:paraId="52E14674" w14:textId="77777777" w:rsidR="00D838F9" w:rsidRPr="00D838F9" w:rsidRDefault="006851D5" w:rsidP="00D507BA">
      <w:pPr>
        <w:pStyle w:val="PargrafodaLista"/>
        <w:spacing w:after="0" w:line="240" w:lineRule="auto"/>
        <w:ind w:left="0"/>
        <w:jc w:val="both"/>
        <w:rPr>
          <w:rFonts w:cstheme="minorHAnsi"/>
          <w:highlight w:val="cyan"/>
        </w:rPr>
      </w:pPr>
      <w:r>
        <w:rPr>
          <w:rFonts w:cstheme="minorHAnsi"/>
          <w:highlight w:val="cyan"/>
        </w:rPr>
        <w:t>IN</w:t>
      </w:r>
      <w:r w:rsidR="00D838F9" w:rsidRPr="00D838F9">
        <w:rPr>
          <w:rFonts w:cstheme="minorHAnsi"/>
          <w:highlight w:val="cyan"/>
        </w:rPr>
        <w:t>COMPATIB</w:t>
      </w:r>
      <w:r>
        <w:rPr>
          <w:rFonts w:cstheme="minorHAnsi"/>
          <w:highlight w:val="cyan"/>
        </w:rPr>
        <w:t>ILIDADE</w:t>
      </w:r>
      <w:r w:rsidR="00D838F9" w:rsidRPr="00D838F9">
        <w:rPr>
          <w:rFonts w:cstheme="minorHAnsi"/>
          <w:highlight w:val="cyan"/>
        </w:rPr>
        <w:t xml:space="preserve"> RH</w:t>
      </w:r>
    </w:p>
    <w:p w14:paraId="2758AE8D" w14:textId="77777777" w:rsidR="00D838F9" w:rsidRDefault="00D838F9" w:rsidP="00D507BA">
      <w:pPr>
        <w:pStyle w:val="PargrafodaLista"/>
        <w:spacing w:after="0" w:line="240" w:lineRule="auto"/>
        <w:ind w:left="0"/>
        <w:jc w:val="both"/>
        <w:rPr>
          <w:rFonts w:cstheme="minorHAnsi"/>
          <w:highlight w:val="cyan"/>
        </w:rPr>
      </w:pPr>
      <w:r w:rsidRPr="00D838F9">
        <w:rPr>
          <w:rFonts w:cstheme="minorHAnsi"/>
          <w:highlight w:val="cyan"/>
        </w:rPr>
        <w:t>FOTOTERAPIA</w:t>
      </w:r>
    </w:p>
    <w:p w14:paraId="102D2BF8" w14:textId="77777777" w:rsidR="006851D5" w:rsidRPr="00D838F9" w:rsidRDefault="006851D5" w:rsidP="00D507BA">
      <w:pPr>
        <w:pStyle w:val="PargrafodaLista"/>
        <w:spacing w:after="0" w:line="240" w:lineRule="auto"/>
        <w:ind w:left="0"/>
        <w:jc w:val="both"/>
        <w:rPr>
          <w:rFonts w:cstheme="minorHAnsi"/>
          <w:highlight w:val="cyan"/>
        </w:rPr>
      </w:pPr>
      <w:r>
        <w:rPr>
          <w:rFonts w:cstheme="minorHAnsi"/>
          <w:highlight w:val="cyan"/>
        </w:rPr>
        <w:t>PROCEDIMENTOS SUBMETIDOS</w:t>
      </w:r>
    </w:p>
    <w:p w14:paraId="2FFC8D48" w14:textId="77777777" w:rsidR="00D838F9" w:rsidRDefault="00D838F9" w:rsidP="00D507BA">
      <w:pPr>
        <w:pStyle w:val="PargrafodaLista"/>
        <w:spacing w:after="0" w:line="240" w:lineRule="auto"/>
        <w:ind w:left="0"/>
        <w:jc w:val="both"/>
        <w:rPr>
          <w:rFonts w:cstheme="minorHAnsi"/>
          <w:highlight w:val="cyan"/>
        </w:rPr>
      </w:pPr>
      <w:r w:rsidRPr="00D838F9">
        <w:rPr>
          <w:rFonts w:cstheme="minorHAnsi"/>
          <w:highlight w:val="cyan"/>
        </w:rPr>
        <w:t>PU</w:t>
      </w:r>
      <w:r w:rsidR="006851D5">
        <w:rPr>
          <w:rFonts w:cstheme="minorHAnsi"/>
          <w:highlight w:val="cyan"/>
        </w:rPr>
        <w:t>NÇ</w:t>
      </w:r>
      <w:r w:rsidRPr="00D838F9">
        <w:rPr>
          <w:rFonts w:cstheme="minorHAnsi"/>
          <w:highlight w:val="cyan"/>
        </w:rPr>
        <w:t>ÃO</w:t>
      </w:r>
      <w:r w:rsidR="006851D5">
        <w:rPr>
          <w:rFonts w:cstheme="minorHAnsi"/>
          <w:highlight w:val="cyan"/>
        </w:rPr>
        <w:t xml:space="preserve"> VENOSA</w:t>
      </w:r>
      <w:r w:rsidR="00264AF7">
        <w:rPr>
          <w:rFonts w:cstheme="minorHAnsi"/>
          <w:highlight w:val="cyan"/>
        </w:rPr>
        <w:t xml:space="preserve"> PERIFÉRICA E CENTRAL</w:t>
      </w:r>
    </w:p>
    <w:p w14:paraId="06C4C1E0" w14:textId="77777777" w:rsidR="00264AF7" w:rsidRDefault="00264AF7" w:rsidP="00D507BA">
      <w:pPr>
        <w:pStyle w:val="PargrafodaLista"/>
        <w:spacing w:after="0" w:line="240" w:lineRule="auto"/>
        <w:ind w:left="0"/>
        <w:jc w:val="both"/>
        <w:rPr>
          <w:rFonts w:cstheme="minorHAnsi"/>
          <w:highlight w:val="cyan"/>
        </w:rPr>
      </w:pPr>
      <w:r>
        <w:rPr>
          <w:rFonts w:cstheme="minorHAnsi"/>
          <w:highlight w:val="cyan"/>
        </w:rPr>
        <w:t>ENTUBAÇÃO</w:t>
      </w:r>
    </w:p>
    <w:p w14:paraId="454E6320" w14:textId="77777777" w:rsidR="00264AF7" w:rsidRPr="00D838F9" w:rsidRDefault="00264AF7" w:rsidP="00D507BA">
      <w:pPr>
        <w:pStyle w:val="PargrafodaLista"/>
        <w:spacing w:after="0" w:line="240" w:lineRule="auto"/>
        <w:ind w:left="0"/>
        <w:jc w:val="both"/>
        <w:rPr>
          <w:rFonts w:cstheme="minorHAnsi"/>
          <w:highlight w:val="cyan"/>
        </w:rPr>
      </w:pPr>
      <w:r>
        <w:rPr>
          <w:rFonts w:cstheme="minorHAnsi"/>
          <w:highlight w:val="cyan"/>
        </w:rPr>
        <w:t>PROCEDIMENTOS CIRÚRGICOS</w:t>
      </w:r>
    </w:p>
    <w:p w14:paraId="6B3D97AB" w14:textId="77777777" w:rsidR="00264AF7" w:rsidRDefault="00264AF7" w:rsidP="00D507BA">
      <w:pPr>
        <w:pStyle w:val="PargrafodaLista"/>
        <w:spacing w:after="0" w:line="240" w:lineRule="auto"/>
        <w:ind w:left="0"/>
        <w:jc w:val="both"/>
        <w:rPr>
          <w:rFonts w:cstheme="minorHAnsi"/>
          <w:highlight w:val="cyan"/>
        </w:rPr>
      </w:pPr>
    </w:p>
    <w:p w14:paraId="34F05B2E" w14:textId="77777777" w:rsidR="00D838F9" w:rsidRDefault="00D838F9" w:rsidP="00D507BA">
      <w:pPr>
        <w:pStyle w:val="PargrafodaLista"/>
        <w:spacing w:after="0" w:line="240" w:lineRule="auto"/>
        <w:ind w:left="0"/>
        <w:jc w:val="both"/>
        <w:rPr>
          <w:rFonts w:cstheme="minorHAnsi"/>
        </w:rPr>
      </w:pPr>
      <w:r w:rsidRPr="00D838F9">
        <w:rPr>
          <w:rFonts w:cstheme="minorHAnsi"/>
          <w:highlight w:val="cyan"/>
        </w:rPr>
        <w:t>RELAÇÃO MÃE-FILHO</w:t>
      </w:r>
    </w:p>
    <w:p w14:paraId="03E6C875" w14:textId="77777777" w:rsidR="00D838F9" w:rsidRPr="00D838F9" w:rsidRDefault="00D838F9" w:rsidP="00D507BA">
      <w:pPr>
        <w:pStyle w:val="PargrafodaLista"/>
        <w:spacing w:after="0" w:line="240" w:lineRule="auto"/>
        <w:ind w:left="0"/>
        <w:jc w:val="both"/>
        <w:rPr>
          <w:rFonts w:cstheme="minorHAnsi"/>
        </w:rPr>
      </w:pPr>
      <w:r w:rsidRPr="00D838F9">
        <w:rPr>
          <w:rFonts w:cstheme="minorHAnsi"/>
          <w:highlight w:val="cyan"/>
        </w:rPr>
        <w:t>-&gt;&gt;&gt;&gt; MAIS INFORMAÇÕES SOBRE INTERNAMENTO</w:t>
      </w:r>
    </w:p>
    <w:p w14:paraId="47A4F4B0" w14:textId="77777777" w:rsidR="00D838F9" w:rsidRDefault="00D838F9" w:rsidP="00D507BA">
      <w:pPr>
        <w:pStyle w:val="PargrafodaLista"/>
        <w:spacing w:after="0" w:line="240" w:lineRule="auto"/>
        <w:ind w:left="0"/>
        <w:jc w:val="both"/>
        <w:rPr>
          <w:rFonts w:cstheme="minorHAnsi"/>
          <w:color w:val="FF0000"/>
        </w:rPr>
      </w:pPr>
      <w:r>
        <w:rPr>
          <w:rFonts w:cstheme="minorHAnsi"/>
          <w:color w:val="FF0000"/>
        </w:rPr>
        <w:t>O QUE LEVOU A PREMATURIDADE? TABAGISMO, ECLAMPSIA</w:t>
      </w:r>
    </w:p>
    <w:p w14:paraId="1E4BE905" w14:textId="77777777" w:rsidR="00D838F9" w:rsidRDefault="00D838F9" w:rsidP="00D507BA">
      <w:pPr>
        <w:pStyle w:val="PargrafodaLista"/>
        <w:spacing w:after="0" w:line="240" w:lineRule="auto"/>
        <w:ind w:left="0"/>
        <w:jc w:val="both"/>
        <w:rPr>
          <w:rFonts w:cstheme="minorHAnsi"/>
          <w:color w:val="FF0000"/>
        </w:rPr>
      </w:pPr>
    </w:p>
    <w:p w14:paraId="61371990" w14:textId="77777777" w:rsidR="00B407D0" w:rsidRPr="00D507BA" w:rsidRDefault="00B407D0" w:rsidP="00B407D0">
      <w:pPr>
        <w:pStyle w:val="PargrafodaLista"/>
        <w:spacing w:after="0" w:line="240" w:lineRule="auto"/>
        <w:ind w:left="0"/>
        <w:jc w:val="both"/>
        <w:rPr>
          <w:rFonts w:cstheme="minorHAnsi"/>
          <w:color w:val="2F5496" w:themeColor="accent5" w:themeShade="BF"/>
        </w:rPr>
      </w:pPr>
      <w:r w:rsidRPr="00D507BA">
        <w:rPr>
          <w:rFonts w:cstheme="minorHAnsi"/>
          <w:color w:val="2F5496" w:themeColor="accent5" w:themeShade="BF"/>
        </w:rPr>
        <w:t xml:space="preserve">NOTA: </w:t>
      </w:r>
    </w:p>
    <w:p w14:paraId="19DCA4B9" w14:textId="77777777" w:rsidR="00B407D0" w:rsidRPr="00D507BA" w:rsidRDefault="00B407D0" w:rsidP="00B407D0">
      <w:pPr>
        <w:pStyle w:val="PargrafodaLista"/>
        <w:spacing w:after="0" w:line="240" w:lineRule="auto"/>
        <w:ind w:left="0"/>
        <w:jc w:val="both"/>
        <w:rPr>
          <w:rFonts w:cstheme="minorHAnsi"/>
          <w:color w:val="2F5496" w:themeColor="accent5" w:themeShade="BF"/>
        </w:rPr>
      </w:pPr>
      <w:r w:rsidRPr="00D507BA">
        <w:rPr>
          <w:rFonts w:cstheme="minorHAnsi"/>
          <w:color w:val="2F5496" w:themeColor="accent5" w:themeShade="BF"/>
        </w:rPr>
        <w:t xml:space="preserve">O QUE VOCÊ SABE SOBRE O MÉTODO CANGURU? </w:t>
      </w:r>
    </w:p>
    <w:p w14:paraId="40A806E7" w14:textId="77777777" w:rsidR="00B407D0" w:rsidRPr="00D507BA" w:rsidRDefault="00B407D0" w:rsidP="00B407D0">
      <w:pPr>
        <w:pStyle w:val="PargrafodaLista"/>
        <w:spacing w:after="0" w:line="240" w:lineRule="auto"/>
        <w:ind w:left="0"/>
        <w:jc w:val="both"/>
        <w:rPr>
          <w:rFonts w:cstheme="minorHAnsi"/>
          <w:color w:val="2F5496" w:themeColor="accent5" w:themeShade="BF"/>
        </w:rPr>
      </w:pPr>
      <w:r w:rsidRPr="00D507BA">
        <w:rPr>
          <w:rFonts w:cstheme="minorHAnsi"/>
          <w:color w:val="2F5496" w:themeColor="accent5" w:themeShade="BF"/>
        </w:rPr>
        <w:t xml:space="preserve">LEIA MAIS </w:t>
      </w:r>
    </w:p>
    <w:p w14:paraId="091DA084" w14:textId="77777777" w:rsidR="00075332" w:rsidRPr="0042472D" w:rsidRDefault="00075332" w:rsidP="00D507BA">
      <w:pPr>
        <w:pStyle w:val="PargrafodaLista"/>
        <w:spacing w:after="0" w:line="240" w:lineRule="auto"/>
        <w:ind w:left="0"/>
        <w:jc w:val="both"/>
        <w:rPr>
          <w:rFonts w:cstheme="minorHAnsi"/>
          <w:color w:val="1F4E79" w:themeColor="accent1" w:themeShade="80"/>
          <w:highlight w:val="yellow"/>
        </w:rPr>
      </w:pPr>
      <w:r w:rsidRPr="0042472D">
        <w:rPr>
          <w:rFonts w:cstheme="minorHAnsi"/>
          <w:color w:val="1F4E79" w:themeColor="accent1" w:themeShade="80"/>
          <w:highlight w:val="yellow"/>
        </w:rPr>
        <w:t>Ver informações Guia MT páginas 12-31</w:t>
      </w:r>
    </w:p>
    <w:p w14:paraId="50A39E33" w14:textId="77777777" w:rsidR="00075332" w:rsidRPr="0042472D" w:rsidRDefault="00075332" w:rsidP="00D507BA">
      <w:pPr>
        <w:spacing w:after="0" w:line="240" w:lineRule="auto"/>
        <w:jc w:val="both"/>
        <w:rPr>
          <w:rFonts w:cstheme="minorHAnsi"/>
          <w:color w:val="1F4E79" w:themeColor="accent1" w:themeShade="80"/>
          <w:highlight w:val="yellow"/>
        </w:rPr>
        <w:sectPr w:rsidR="00075332" w:rsidRPr="0042472D">
          <w:pgSz w:w="11906" w:h="16838"/>
          <w:pgMar w:top="1417" w:right="1133" w:bottom="1417" w:left="1701" w:header="708" w:footer="708" w:gutter="0"/>
          <w:cols w:space="708"/>
          <w:docGrid w:linePitch="360"/>
        </w:sectPr>
      </w:pPr>
    </w:p>
    <w:p w14:paraId="2FF8F7D9" w14:textId="77777777" w:rsidR="00F4763C" w:rsidRDefault="00081B26" w:rsidP="00D507BA">
      <w:pPr>
        <w:pStyle w:val="PargrafodaLista"/>
        <w:spacing w:after="0" w:line="240" w:lineRule="auto"/>
        <w:ind w:left="0"/>
        <w:jc w:val="both"/>
        <w:rPr>
          <w:rFonts w:cstheme="minorHAnsi"/>
          <w:color w:val="1F4E79" w:themeColor="accent1" w:themeShade="80"/>
        </w:rPr>
      </w:pPr>
      <w:r w:rsidRPr="0042472D">
        <w:rPr>
          <w:rFonts w:cstheme="minorHAnsi"/>
          <w:color w:val="1F4E79" w:themeColor="accent1" w:themeShade="80"/>
          <w:highlight w:val="yellow"/>
        </w:rPr>
        <w:t>TAN - Ver informações livro MT página 167</w:t>
      </w:r>
    </w:p>
    <w:p w14:paraId="7D491A31" w14:textId="77777777" w:rsidR="0042472D" w:rsidRDefault="0042472D" w:rsidP="00D507BA">
      <w:pPr>
        <w:pStyle w:val="PargrafodaLista"/>
        <w:spacing w:after="0" w:line="240" w:lineRule="auto"/>
        <w:ind w:left="0"/>
        <w:jc w:val="both"/>
        <w:rPr>
          <w:rFonts w:cstheme="minorHAnsi"/>
          <w:color w:val="1F4E79" w:themeColor="accent1" w:themeShade="80"/>
        </w:rPr>
      </w:pPr>
    </w:p>
    <w:p w14:paraId="787ECC3F" w14:textId="77777777" w:rsidR="0042472D" w:rsidRDefault="0042472D" w:rsidP="00D507BA">
      <w:pPr>
        <w:pStyle w:val="PargrafodaLista"/>
        <w:spacing w:after="0" w:line="240" w:lineRule="auto"/>
        <w:ind w:left="0"/>
        <w:jc w:val="both"/>
        <w:rPr>
          <w:rFonts w:cstheme="minorHAnsi"/>
          <w:color w:val="1F4E79" w:themeColor="accent1" w:themeShade="80"/>
        </w:rPr>
      </w:pPr>
    </w:p>
    <w:p w14:paraId="336E963B" w14:textId="77777777" w:rsidR="0042472D" w:rsidRDefault="0042472D" w:rsidP="0042472D">
      <w:pPr>
        <w:jc w:val="both"/>
        <w:rPr>
          <w:rFonts w:cstheme="minorHAnsi"/>
          <w:color w:val="2F5496" w:themeColor="accent5" w:themeShade="BF"/>
        </w:rPr>
        <w:sectPr w:rsidR="0042472D">
          <w:type w:val="continuous"/>
          <w:pgSz w:w="11906" w:h="16838"/>
          <w:pgMar w:top="1417" w:right="1133" w:bottom="1417" w:left="1701" w:header="708" w:footer="708" w:gutter="0"/>
          <w:cols w:num="2" w:space="708"/>
          <w:docGrid w:linePitch="360"/>
        </w:sectPr>
      </w:pPr>
    </w:p>
    <w:tbl>
      <w:tblPr>
        <w:tblStyle w:val="Tabelacomgrade"/>
        <w:tblW w:w="0" w:type="auto"/>
        <w:jc w:val="center"/>
        <w:tblLayout w:type="fixed"/>
        <w:tblLook w:val="04A0" w:firstRow="1" w:lastRow="0" w:firstColumn="1" w:lastColumn="0" w:noHBand="0" w:noVBand="1"/>
      </w:tblPr>
      <w:tblGrid>
        <w:gridCol w:w="2235"/>
        <w:gridCol w:w="2409"/>
        <w:gridCol w:w="2410"/>
      </w:tblGrid>
      <w:tr w:rsidR="0042472D" w14:paraId="157E553F" w14:textId="77777777" w:rsidTr="00B407D0">
        <w:trPr>
          <w:jc w:val="center"/>
        </w:trPr>
        <w:tc>
          <w:tcPr>
            <w:tcW w:w="2235" w:type="dxa"/>
          </w:tcPr>
          <w:p w14:paraId="34862D53" w14:textId="77777777" w:rsidR="0042472D" w:rsidRDefault="0042472D" w:rsidP="00C97EAD">
            <w:pPr>
              <w:rPr>
                <w:rFonts w:cstheme="minorHAnsi"/>
                <w:color w:val="1F4E79" w:themeColor="accent1" w:themeShade="80"/>
              </w:rPr>
            </w:pPr>
            <w:r w:rsidRPr="00D507BA">
              <w:rPr>
                <w:rFonts w:cstheme="minorHAnsi"/>
                <w:color w:val="2F5496" w:themeColor="accent5" w:themeShade="BF"/>
              </w:rPr>
              <w:t xml:space="preserve">Dados ao Nascimento </w:t>
            </w:r>
          </w:p>
        </w:tc>
        <w:tc>
          <w:tcPr>
            <w:tcW w:w="2409" w:type="dxa"/>
          </w:tcPr>
          <w:p w14:paraId="1A85A577" w14:textId="77777777" w:rsidR="003A7AA5" w:rsidRDefault="0042472D" w:rsidP="00B407D0">
            <w:pPr>
              <w:pStyle w:val="PargrafodaLista"/>
              <w:ind w:left="0"/>
              <w:rPr>
                <w:rFonts w:cstheme="minorHAnsi"/>
                <w:color w:val="2F5496" w:themeColor="accent5" w:themeShade="BF"/>
              </w:rPr>
            </w:pPr>
            <w:r w:rsidRPr="00D507BA">
              <w:rPr>
                <w:rFonts w:cstheme="minorHAnsi"/>
                <w:color w:val="2F5496" w:themeColor="accent5" w:themeShade="BF"/>
              </w:rPr>
              <w:t>Dados na Alta Hospitalar</w:t>
            </w:r>
          </w:p>
          <w:p w14:paraId="142997AE" w14:textId="77777777" w:rsidR="0042472D" w:rsidRDefault="0042472D" w:rsidP="00B407D0">
            <w:pPr>
              <w:pStyle w:val="PargrafodaLista"/>
              <w:ind w:left="0"/>
              <w:rPr>
                <w:rFonts w:cstheme="minorHAnsi"/>
                <w:color w:val="1F4E79" w:themeColor="accent1" w:themeShade="80"/>
              </w:rPr>
            </w:pPr>
            <w:r w:rsidRPr="00D507BA">
              <w:rPr>
                <w:rFonts w:cstheme="minorHAnsi"/>
                <w:color w:val="2F5496" w:themeColor="accent5" w:themeShade="BF"/>
              </w:rPr>
              <w:t>(13/07/2016</w:t>
            </w:r>
          </w:p>
        </w:tc>
        <w:tc>
          <w:tcPr>
            <w:tcW w:w="2410" w:type="dxa"/>
          </w:tcPr>
          <w:p w14:paraId="1AACB2B3" w14:textId="77777777" w:rsidR="003A7AA5" w:rsidRDefault="003A7AA5" w:rsidP="00B407D0">
            <w:pPr>
              <w:rPr>
                <w:rFonts w:cstheme="minorHAnsi"/>
                <w:color w:val="2F5496" w:themeColor="accent5" w:themeShade="BF"/>
              </w:rPr>
            </w:pPr>
            <w:r w:rsidRPr="00D507BA">
              <w:rPr>
                <w:rFonts w:cstheme="minorHAnsi"/>
                <w:color w:val="2F5496" w:themeColor="accent5" w:themeShade="BF"/>
              </w:rPr>
              <w:t xml:space="preserve">Dados da Consulta Atual </w:t>
            </w:r>
          </w:p>
          <w:p w14:paraId="6E503140" w14:textId="77777777" w:rsidR="0042472D" w:rsidRDefault="003A7AA5" w:rsidP="00B407D0">
            <w:pPr>
              <w:rPr>
                <w:rFonts w:cstheme="minorHAnsi"/>
                <w:color w:val="1F4E79" w:themeColor="accent1" w:themeShade="80"/>
              </w:rPr>
            </w:pPr>
            <w:r w:rsidRPr="00D507BA">
              <w:rPr>
                <w:rFonts w:cstheme="minorHAnsi"/>
                <w:color w:val="2F5496" w:themeColor="accent5" w:themeShade="BF"/>
              </w:rPr>
              <w:t>(19/07/2016)</w:t>
            </w:r>
          </w:p>
        </w:tc>
      </w:tr>
      <w:tr w:rsidR="0042472D" w14:paraId="0B8AAEAB" w14:textId="77777777" w:rsidTr="00B407D0">
        <w:trPr>
          <w:jc w:val="center"/>
        </w:trPr>
        <w:tc>
          <w:tcPr>
            <w:tcW w:w="2235" w:type="dxa"/>
          </w:tcPr>
          <w:p w14:paraId="2A990211" w14:textId="77777777" w:rsidR="0042472D" w:rsidRPr="00D507BA" w:rsidRDefault="0042472D" w:rsidP="00B407D0">
            <w:pPr>
              <w:rPr>
                <w:rFonts w:cstheme="minorHAnsi"/>
                <w:color w:val="2F5496" w:themeColor="accent5" w:themeShade="BF"/>
              </w:rPr>
            </w:pPr>
            <w:r w:rsidRPr="00D507BA">
              <w:rPr>
                <w:rFonts w:cstheme="minorHAnsi"/>
                <w:color w:val="2F5496" w:themeColor="accent5" w:themeShade="BF"/>
              </w:rPr>
              <w:t>DN</w:t>
            </w:r>
            <w:r w:rsidRPr="00D507BA">
              <w:rPr>
                <w:rFonts w:cstheme="minorHAnsi"/>
                <w:color w:val="2F5496" w:themeColor="accent5" w:themeShade="BF"/>
              </w:rPr>
              <w:tab/>
              <w:t xml:space="preserve">22/05/2016 </w:t>
            </w:r>
          </w:p>
          <w:p w14:paraId="4AF11826" w14:textId="77777777" w:rsidR="0042472D" w:rsidRDefault="0042472D" w:rsidP="00B407D0">
            <w:pPr>
              <w:pStyle w:val="PargrafodaLista"/>
              <w:ind w:left="0"/>
              <w:rPr>
                <w:rFonts w:cstheme="minorHAnsi"/>
                <w:color w:val="1F4E79" w:themeColor="accent1" w:themeShade="80"/>
              </w:rPr>
            </w:pPr>
          </w:p>
        </w:tc>
        <w:tc>
          <w:tcPr>
            <w:tcW w:w="2409" w:type="dxa"/>
          </w:tcPr>
          <w:p w14:paraId="1E3838B5" w14:textId="77777777" w:rsidR="003A7AA5" w:rsidRDefault="003A7AA5" w:rsidP="00B407D0">
            <w:pPr>
              <w:rPr>
                <w:rFonts w:cstheme="minorHAnsi"/>
                <w:color w:val="2F5496" w:themeColor="accent5" w:themeShade="BF"/>
              </w:rPr>
            </w:pPr>
            <w:r w:rsidRPr="00D507BA">
              <w:rPr>
                <w:rFonts w:cstheme="minorHAnsi"/>
                <w:color w:val="2F5496" w:themeColor="accent5" w:themeShade="BF"/>
              </w:rPr>
              <w:t>DN</w:t>
            </w:r>
            <w:r w:rsidRPr="00D507BA">
              <w:rPr>
                <w:rFonts w:cstheme="minorHAnsi"/>
                <w:color w:val="2F5496" w:themeColor="accent5" w:themeShade="BF"/>
              </w:rPr>
              <w:tab/>
              <w:t>22/05/2016</w:t>
            </w:r>
          </w:p>
          <w:p w14:paraId="6DE4357E"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(53 dias)</w:t>
            </w:r>
          </w:p>
          <w:p w14:paraId="66E51663" w14:textId="77777777" w:rsidR="003A7AA5" w:rsidRDefault="003A7AA5" w:rsidP="00B407D0">
            <w:pPr>
              <w:rPr>
                <w:rFonts w:cstheme="minorHAnsi"/>
                <w:color w:val="2F5496" w:themeColor="accent5" w:themeShade="BF"/>
              </w:rPr>
            </w:pPr>
          </w:p>
          <w:p w14:paraId="7D98B84A" w14:textId="77777777" w:rsidR="003A7AA5" w:rsidRPr="00D507BA" w:rsidRDefault="003A7AA5" w:rsidP="00B407D0">
            <w:pPr>
              <w:rPr>
                <w:rFonts w:cstheme="minorHAnsi"/>
                <w:color w:val="FF0000"/>
              </w:rPr>
            </w:pPr>
            <w:r w:rsidRPr="003A7AA5">
              <w:rPr>
                <w:rFonts w:cstheme="minorHAnsi"/>
                <w:color w:val="1F4E79" w:themeColor="accent1" w:themeShade="80"/>
              </w:rPr>
              <w:t>Idade Cronológica? ____________________</w:t>
            </w:r>
          </w:p>
          <w:p w14:paraId="66E2F766" w14:textId="77777777" w:rsidR="003A7AA5" w:rsidRPr="00D507BA" w:rsidRDefault="003A7AA5" w:rsidP="00B407D0">
            <w:pPr>
              <w:rPr>
                <w:rFonts w:cstheme="minorHAnsi"/>
                <w:color w:val="FF0000"/>
              </w:rPr>
            </w:pPr>
            <w:r w:rsidRPr="00D507BA">
              <w:rPr>
                <w:rFonts w:cstheme="minorHAnsi"/>
                <w:color w:val="FF0000"/>
              </w:rPr>
              <w:t>(53 dias = 32 sem +7sem+3 dias = 39 sem e 3 dias)</w:t>
            </w:r>
          </w:p>
          <w:p w14:paraId="2C3A0276" w14:textId="77777777" w:rsidR="003A7AA5" w:rsidRDefault="003A7AA5" w:rsidP="00B407D0">
            <w:pPr>
              <w:rPr>
                <w:rFonts w:cstheme="minorHAnsi"/>
                <w:color w:val="2F5496" w:themeColor="accent5" w:themeShade="BF"/>
              </w:rPr>
            </w:pPr>
          </w:p>
          <w:p w14:paraId="487D2CC1" w14:textId="77777777" w:rsidR="0042472D" w:rsidRDefault="0042472D" w:rsidP="00B407D0">
            <w:pPr>
              <w:rPr>
                <w:rFonts w:cstheme="minorHAnsi"/>
                <w:color w:val="1F4E79" w:themeColor="accent1" w:themeShade="80"/>
              </w:rPr>
            </w:pPr>
          </w:p>
        </w:tc>
        <w:tc>
          <w:tcPr>
            <w:tcW w:w="2410" w:type="dxa"/>
          </w:tcPr>
          <w:p w14:paraId="052AB152" w14:textId="77777777" w:rsidR="003A7AA5" w:rsidRDefault="003A7AA5" w:rsidP="00B407D0">
            <w:pPr>
              <w:rPr>
                <w:rFonts w:cstheme="minorHAnsi"/>
                <w:color w:val="2F5496" w:themeColor="accent5" w:themeShade="BF"/>
              </w:rPr>
            </w:pPr>
            <w:r w:rsidRPr="00D507BA">
              <w:rPr>
                <w:rFonts w:cstheme="minorHAnsi"/>
                <w:color w:val="2F5496" w:themeColor="accent5" w:themeShade="BF"/>
              </w:rPr>
              <w:t>DN</w:t>
            </w:r>
            <w:r w:rsidRPr="00D507BA">
              <w:rPr>
                <w:rFonts w:cstheme="minorHAnsi"/>
                <w:color w:val="2F5496" w:themeColor="accent5" w:themeShade="BF"/>
              </w:rPr>
              <w:tab/>
              <w:t>22/05/2016</w:t>
            </w:r>
          </w:p>
          <w:p w14:paraId="51E15C06" w14:textId="77777777" w:rsidR="003A7AA5" w:rsidRDefault="003A7AA5" w:rsidP="00B407D0">
            <w:pPr>
              <w:rPr>
                <w:rFonts w:cstheme="minorHAnsi"/>
                <w:color w:val="1F4E79" w:themeColor="accent1" w:themeShade="80"/>
              </w:rPr>
            </w:pPr>
            <w:r w:rsidRPr="00D507BA">
              <w:rPr>
                <w:rFonts w:cstheme="minorHAnsi"/>
                <w:color w:val="2F5496" w:themeColor="accent5" w:themeShade="BF"/>
              </w:rPr>
              <w:t>(59 dias)</w:t>
            </w:r>
          </w:p>
          <w:p w14:paraId="4D9425B9" w14:textId="77777777" w:rsidR="003A7AA5" w:rsidRDefault="003A7AA5" w:rsidP="00B407D0">
            <w:pPr>
              <w:rPr>
                <w:rFonts w:cstheme="minorHAnsi"/>
                <w:color w:val="1F4E79" w:themeColor="accent1" w:themeShade="80"/>
              </w:rPr>
            </w:pPr>
          </w:p>
          <w:p w14:paraId="4778185A" w14:textId="77777777" w:rsidR="003A7AA5" w:rsidRPr="00D507BA" w:rsidRDefault="003A7AA5" w:rsidP="00B407D0">
            <w:pPr>
              <w:rPr>
                <w:rFonts w:cstheme="minorHAnsi"/>
                <w:color w:val="FF0000"/>
              </w:rPr>
            </w:pPr>
            <w:r w:rsidRPr="003A7AA5">
              <w:rPr>
                <w:rFonts w:cstheme="minorHAnsi"/>
                <w:color w:val="1F4E79" w:themeColor="accent1" w:themeShade="80"/>
              </w:rPr>
              <w:t>Idade Cronológica? ____________________</w:t>
            </w:r>
            <w:r w:rsidRPr="00D507BA">
              <w:rPr>
                <w:rFonts w:cstheme="minorHAnsi"/>
                <w:color w:val="FF0000"/>
              </w:rPr>
              <w:t xml:space="preserve"> (59 dias = 32 sem +8sem+2 dias = 40 sem)</w:t>
            </w:r>
          </w:p>
          <w:p w14:paraId="654B0EFB" w14:textId="77777777" w:rsidR="0042472D" w:rsidRDefault="0042472D" w:rsidP="00B407D0">
            <w:pPr>
              <w:pStyle w:val="PargrafodaLista"/>
              <w:ind w:left="0"/>
              <w:rPr>
                <w:rFonts w:cstheme="minorHAnsi"/>
                <w:color w:val="1F4E79" w:themeColor="accent1" w:themeShade="80"/>
              </w:rPr>
            </w:pPr>
          </w:p>
        </w:tc>
      </w:tr>
      <w:tr w:rsidR="0042472D" w14:paraId="309D3393" w14:textId="77777777" w:rsidTr="00B407D0">
        <w:trPr>
          <w:jc w:val="center"/>
        </w:trPr>
        <w:tc>
          <w:tcPr>
            <w:tcW w:w="2235" w:type="dxa"/>
          </w:tcPr>
          <w:p w14:paraId="625B96C8" w14:textId="77777777" w:rsidR="0042472D" w:rsidRPr="00D507BA" w:rsidRDefault="0042472D" w:rsidP="00B407D0">
            <w:pPr>
              <w:rPr>
                <w:rFonts w:cstheme="minorHAnsi"/>
                <w:color w:val="FF0000"/>
              </w:rPr>
            </w:pPr>
            <w:r w:rsidRPr="00D507BA">
              <w:rPr>
                <w:rFonts w:cstheme="minorHAnsi"/>
                <w:color w:val="FF0000"/>
              </w:rPr>
              <w:t>Peso</w:t>
            </w:r>
            <w:r w:rsidRPr="00D507BA">
              <w:rPr>
                <w:rFonts w:cstheme="minorHAnsi"/>
                <w:color w:val="FF0000"/>
              </w:rPr>
              <w:tab/>
              <w:t>1,500g</w:t>
            </w:r>
          </w:p>
          <w:p w14:paraId="6EB46D7D" w14:textId="77777777" w:rsidR="0042472D" w:rsidRDefault="0042472D" w:rsidP="00B407D0">
            <w:pPr>
              <w:pStyle w:val="PargrafodaLista"/>
              <w:ind w:left="0"/>
              <w:rPr>
                <w:rFonts w:cstheme="minorHAnsi"/>
                <w:color w:val="1F4E79" w:themeColor="accent1" w:themeShade="80"/>
              </w:rPr>
            </w:pPr>
          </w:p>
        </w:tc>
        <w:tc>
          <w:tcPr>
            <w:tcW w:w="2409" w:type="dxa"/>
          </w:tcPr>
          <w:p w14:paraId="1AD957C3"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Peso</w:t>
            </w:r>
            <w:r w:rsidRPr="00D507BA">
              <w:rPr>
                <w:rFonts w:cstheme="minorHAnsi"/>
                <w:color w:val="2F5496" w:themeColor="accent5" w:themeShade="BF"/>
              </w:rPr>
              <w:tab/>
              <w:t>2,070g</w:t>
            </w:r>
          </w:p>
          <w:p w14:paraId="1F08975A" w14:textId="77777777" w:rsidR="0042472D" w:rsidRDefault="0042472D" w:rsidP="00B407D0">
            <w:pPr>
              <w:pStyle w:val="PargrafodaLista"/>
              <w:ind w:left="0"/>
              <w:rPr>
                <w:rFonts w:cstheme="minorHAnsi"/>
                <w:color w:val="1F4E79" w:themeColor="accent1" w:themeShade="80"/>
              </w:rPr>
            </w:pPr>
          </w:p>
        </w:tc>
        <w:tc>
          <w:tcPr>
            <w:tcW w:w="2410" w:type="dxa"/>
          </w:tcPr>
          <w:p w14:paraId="27A3246C"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Peso</w:t>
            </w:r>
            <w:r w:rsidRPr="00D507BA">
              <w:rPr>
                <w:rFonts w:cstheme="minorHAnsi"/>
                <w:color w:val="2F5496" w:themeColor="accent5" w:themeShade="BF"/>
              </w:rPr>
              <w:tab/>
              <w:t>2,150g</w:t>
            </w:r>
          </w:p>
          <w:p w14:paraId="38B91D13" w14:textId="77777777" w:rsidR="0042472D" w:rsidRDefault="0042472D" w:rsidP="00B407D0">
            <w:pPr>
              <w:pStyle w:val="PargrafodaLista"/>
              <w:ind w:left="0"/>
              <w:rPr>
                <w:rFonts w:cstheme="minorHAnsi"/>
                <w:color w:val="1F4E79" w:themeColor="accent1" w:themeShade="80"/>
              </w:rPr>
            </w:pPr>
          </w:p>
        </w:tc>
      </w:tr>
      <w:tr w:rsidR="0042472D" w14:paraId="36E56594" w14:textId="77777777" w:rsidTr="00B407D0">
        <w:trPr>
          <w:jc w:val="center"/>
        </w:trPr>
        <w:tc>
          <w:tcPr>
            <w:tcW w:w="2235" w:type="dxa"/>
          </w:tcPr>
          <w:p w14:paraId="19D067CB" w14:textId="77777777" w:rsidR="0042472D" w:rsidRPr="00D507BA" w:rsidRDefault="0042472D" w:rsidP="00B407D0">
            <w:pPr>
              <w:rPr>
                <w:rFonts w:cstheme="minorHAnsi"/>
                <w:color w:val="2F5496" w:themeColor="accent5" w:themeShade="BF"/>
              </w:rPr>
            </w:pPr>
            <w:r w:rsidRPr="00D507BA">
              <w:rPr>
                <w:rFonts w:cstheme="minorHAnsi"/>
                <w:color w:val="2F5496" w:themeColor="accent5" w:themeShade="BF"/>
              </w:rPr>
              <w:t xml:space="preserve">Comprimento 40cm   </w:t>
            </w:r>
          </w:p>
          <w:p w14:paraId="6B2AA4F8" w14:textId="77777777" w:rsidR="0042472D" w:rsidRDefault="0042472D" w:rsidP="00B407D0">
            <w:pPr>
              <w:pStyle w:val="PargrafodaLista"/>
              <w:ind w:left="0"/>
              <w:rPr>
                <w:rFonts w:cstheme="minorHAnsi"/>
                <w:color w:val="1F4E79" w:themeColor="accent1" w:themeShade="80"/>
              </w:rPr>
            </w:pPr>
          </w:p>
        </w:tc>
        <w:tc>
          <w:tcPr>
            <w:tcW w:w="2409" w:type="dxa"/>
          </w:tcPr>
          <w:p w14:paraId="5E07B035"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Comprimento   43cm</w:t>
            </w:r>
          </w:p>
          <w:p w14:paraId="67FFD3AB" w14:textId="77777777" w:rsidR="0042472D" w:rsidRDefault="0042472D" w:rsidP="00B407D0">
            <w:pPr>
              <w:pStyle w:val="PargrafodaLista"/>
              <w:ind w:left="0"/>
              <w:rPr>
                <w:rFonts w:cstheme="minorHAnsi"/>
                <w:color w:val="1F4E79" w:themeColor="accent1" w:themeShade="80"/>
              </w:rPr>
            </w:pPr>
          </w:p>
        </w:tc>
        <w:tc>
          <w:tcPr>
            <w:tcW w:w="2410" w:type="dxa"/>
          </w:tcPr>
          <w:p w14:paraId="5C682EF8"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Comprimento 44cm</w:t>
            </w:r>
          </w:p>
          <w:p w14:paraId="23DED6DB" w14:textId="77777777" w:rsidR="0042472D" w:rsidRDefault="0042472D" w:rsidP="00B407D0">
            <w:pPr>
              <w:pStyle w:val="PargrafodaLista"/>
              <w:ind w:left="0"/>
              <w:rPr>
                <w:rFonts w:cstheme="minorHAnsi"/>
                <w:color w:val="1F4E79" w:themeColor="accent1" w:themeShade="80"/>
              </w:rPr>
            </w:pPr>
          </w:p>
        </w:tc>
      </w:tr>
      <w:tr w:rsidR="0042472D" w14:paraId="3E7529E6" w14:textId="77777777" w:rsidTr="00B407D0">
        <w:trPr>
          <w:jc w:val="center"/>
        </w:trPr>
        <w:tc>
          <w:tcPr>
            <w:tcW w:w="2235" w:type="dxa"/>
          </w:tcPr>
          <w:p w14:paraId="1976A653" w14:textId="77777777" w:rsidR="0042472D" w:rsidRPr="00D507BA" w:rsidRDefault="0042472D" w:rsidP="00B407D0">
            <w:pPr>
              <w:rPr>
                <w:rFonts w:cstheme="minorHAnsi"/>
                <w:color w:val="2F5496" w:themeColor="accent5" w:themeShade="BF"/>
              </w:rPr>
            </w:pPr>
            <w:r w:rsidRPr="00D507BA">
              <w:rPr>
                <w:rFonts w:cstheme="minorHAnsi"/>
                <w:color w:val="2F5496" w:themeColor="accent5" w:themeShade="BF"/>
              </w:rPr>
              <w:t>PC</w:t>
            </w:r>
            <w:r w:rsidRPr="00D507BA">
              <w:rPr>
                <w:rFonts w:cstheme="minorHAnsi"/>
                <w:color w:val="2F5496" w:themeColor="accent5" w:themeShade="BF"/>
              </w:rPr>
              <w:tab/>
              <w:t>30cm</w:t>
            </w:r>
          </w:p>
          <w:p w14:paraId="77D78388" w14:textId="77777777" w:rsidR="0042472D" w:rsidRPr="00D507BA" w:rsidRDefault="0042472D" w:rsidP="00B407D0">
            <w:pPr>
              <w:rPr>
                <w:rFonts w:cstheme="minorHAnsi"/>
                <w:color w:val="2F5496" w:themeColor="accent5" w:themeShade="BF"/>
              </w:rPr>
            </w:pPr>
          </w:p>
        </w:tc>
        <w:tc>
          <w:tcPr>
            <w:tcW w:w="2409" w:type="dxa"/>
          </w:tcPr>
          <w:p w14:paraId="21DE0041"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PC</w:t>
            </w:r>
            <w:r w:rsidRPr="00D507BA">
              <w:rPr>
                <w:rFonts w:cstheme="minorHAnsi"/>
                <w:color w:val="2F5496" w:themeColor="accent5" w:themeShade="BF"/>
              </w:rPr>
              <w:tab/>
              <w:t>33cm</w:t>
            </w:r>
          </w:p>
          <w:p w14:paraId="5CBC7D3A" w14:textId="77777777" w:rsidR="0042472D" w:rsidRDefault="0042472D" w:rsidP="00B407D0">
            <w:pPr>
              <w:pStyle w:val="PargrafodaLista"/>
              <w:ind w:left="0"/>
              <w:rPr>
                <w:rFonts w:cstheme="minorHAnsi"/>
                <w:color w:val="1F4E79" w:themeColor="accent1" w:themeShade="80"/>
              </w:rPr>
            </w:pPr>
          </w:p>
        </w:tc>
        <w:tc>
          <w:tcPr>
            <w:tcW w:w="2410" w:type="dxa"/>
          </w:tcPr>
          <w:p w14:paraId="461CFC14" w14:textId="77777777" w:rsidR="003A7AA5" w:rsidRPr="00D507BA" w:rsidRDefault="003A7AA5" w:rsidP="00B407D0">
            <w:pPr>
              <w:rPr>
                <w:rFonts w:cstheme="minorHAnsi"/>
                <w:color w:val="2F5496" w:themeColor="accent5" w:themeShade="BF"/>
              </w:rPr>
            </w:pPr>
            <w:r w:rsidRPr="00D507BA">
              <w:rPr>
                <w:rFonts w:cstheme="minorHAnsi"/>
                <w:color w:val="2F5496" w:themeColor="accent5" w:themeShade="BF"/>
              </w:rPr>
              <w:t>PC</w:t>
            </w:r>
            <w:r w:rsidRPr="00D507BA">
              <w:rPr>
                <w:rFonts w:cstheme="minorHAnsi"/>
                <w:color w:val="2F5496" w:themeColor="accent5" w:themeShade="BF"/>
              </w:rPr>
              <w:tab/>
              <w:t>33cm</w:t>
            </w:r>
          </w:p>
          <w:p w14:paraId="60FF5538" w14:textId="77777777" w:rsidR="0042472D" w:rsidRDefault="0042472D" w:rsidP="00B407D0">
            <w:pPr>
              <w:pStyle w:val="PargrafodaLista"/>
              <w:ind w:left="0"/>
              <w:rPr>
                <w:rFonts w:cstheme="minorHAnsi"/>
                <w:color w:val="1F4E79" w:themeColor="accent1" w:themeShade="80"/>
              </w:rPr>
            </w:pPr>
          </w:p>
        </w:tc>
      </w:tr>
      <w:tr w:rsidR="0042472D" w14:paraId="68708484" w14:textId="77777777" w:rsidTr="00B407D0">
        <w:trPr>
          <w:jc w:val="center"/>
        </w:trPr>
        <w:tc>
          <w:tcPr>
            <w:tcW w:w="2235" w:type="dxa"/>
          </w:tcPr>
          <w:p w14:paraId="2FD52D41" w14:textId="77777777" w:rsidR="003A7AA5" w:rsidRDefault="003A7AA5" w:rsidP="00B407D0">
            <w:pPr>
              <w:rPr>
                <w:rFonts w:cstheme="minorHAnsi"/>
                <w:color w:val="FF0000"/>
              </w:rPr>
            </w:pPr>
            <w:r w:rsidRPr="00D507BA">
              <w:rPr>
                <w:rFonts w:cstheme="minorHAnsi"/>
                <w:color w:val="FF0000"/>
              </w:rPr>
              <w:t>IG corrigida? _________</w:t>
            </w:r>
            <w:r>
              <w:rPr>
                <w:rFonts w:cstheme="minorHAnsi"/>
                <w:color w:val="FF0000"/>
              </w:rPr>
              <w:t>________</w:t>
            </w:r>
            <w:r w:rsidRPr="00D507BA">
              <w:rPr>
                <w:rFonts w:cstheme="minorHAnsi"/>
                <w:color w:val="FF0000"/>
              </w:rPr>
              <w:t>_</w:t>
            </w:r>
          </w:p>
          <w:p w14:paraId="2035E225" w14:textId="77777777" w:rsidR="003A7AA5" w:rsidRPr="00D507BA" w:rsidRDefault="003A7AA5" w:rsidP="00B407D0">
            <w:pPr>
              <w:rPr>
                <w:rFonts w:cstheme="minorHAnsi"/>
                <w:color w:val="FF0000"/>
              </w:rPr>
            </w:pPr>
          </w:p>
          <w:p w14:paraId="4E315C83" w14:textId="77777777" w:rsidR="003A7AA5" w:rsidRPr="00D507BA" w:rsidRDefault="003A7AA5" w:rsidP="00B407D0">
            <w:pPr>
              <w:rPr>
                <w:rFonts w:cstheme="minorHAnsi"/>
                <w:color w:val="FF0000"/>
              </w:rPr>
            </w:pPr>
            <w:r w:rsidRPr="002C2977">
              <w:rPr>
                <w:rFonts w:cstheme="minorHAnsi"/>
                <w:color w:val="FF0000"/>
                <w:highlight w:val="green"/>
              </w:rPr>
              <w:t>Resposta: 7 meses &gt; 40-32= 8 semanas ou 2 meses</w:t>
            </w:r>
          </w:p>
          <w:p w14:paraId="56B6FAD6" w14:textId="77777777" w:rsidR="0042472D" w:rsidRPr="00D507BA" w:rsidRDefault="0042472D" w:rsidP="00B407D0">
            <w:pPr>
              <w:rPr>
                <w:rFonts w:cstheme="minorHAnsi"/>
                <w:color w:val="2F5496" w:themeColor="accent5" w:themeShade="BF"/>
              </w:rPr>
            </w:pPr>
          </w:p>
        </w:tc>
        <w:tc>
          <w:tcPr>
            <w:tcW w:w="2409" w:type="dxa"/>
          </w:tcPr>
          <w:p w14:paraId="44C1B723" w14:textId="77777777" w:rsidR="003A7AA5" w:rsidRDefault="003A7AA5" w:rsidP="00B407D0">
            <w:pPr>
              <w:rPr>
                <w:rFonts w:cstheme="minorHAnsi"/>
                <w:color w:val="FF0000"/>
              </w:rPr>
            </w:pPr>
            <w:r w:rsidRPr="00D507BA">
              <w:rPr>
                <w:rFonts w:cstheme="minorHAnsi"/>
                <w:color w:val="FF0000"/>
              </w:rPr>
              <w:t>IG corrigida? ____</w:t>
            </w:r>
            <w:r>
              <w:rPr>
                <w:rFonts w:cstheme="minorHAnsi"/>
                <w:color w:val="FF0000"/>
              </w:rPr>
              <w:t>__________</w:t>
            </w:r>
            <w:r w:rsidRPr="00D507BA">
              <w:rPr>
                <w:rFonts w:cstheme="minorHAnsi"/>
                <w:color w:val="FF0000"/>
              </w:rPr>
              <w:t>______</w:t>
            </w:r>
          </w:p>
          <w:p w14:paraId="569B99EC" w14:textId="77777777" w:rsidR="003A7AA5" w:rsidRPr="00D507BA" w:rsidRDefault="003A7AA5" w:rsidP="00B407D0">
            <w:pPr>
              <w:rPr>
                <w:rFonts w:cstheme="minorHAnsi"/>
                <w:color w:val="2F5496" w:themeColor="accent5" w:themeShade="BF"/>
              </w:rPr>
            </w:pPr>
          </w:p>
          <w:p w14:paraId="2A6CD544" w14:textId="77777777" w:rsidR="003A7AA5" w:rsidRPr="00D507BA" w:rsidRDefault="003A7AA5" w:rsidP="00B407D0">
            <w:pPr>
              <w:rPr>
                <w:rFonts w:cstheme="minorHAnsi"/>
                <w:color w:val="FF0000"/>
              </w:rPr>
            </w:pPr>
            <w:r w:rsidRPr="002C2977">
              <w:rPr>
                <w:rFonts w:cstheme="minorHAnsi"/>
                <w:color w:val="FF0000"/>
                <w:highlight w:val="green"/>
              </w:rPr>
              <w:t>Resposta: 8 meses</w:t>
            </w:r>
            <w:r w:rsidR="002C2977" w:rsidRPr="002C2977">
              <w:rPr>
                <w:rFonts w:cstheme="minorHAnsi"/>
                <w:color w:val="FF0000"/>
                <w:highlight w:val="green"/>
              </w:rPr>
              <w:t xml:space="preserve">, </w:t>
            </w:r>
            <w:r w:rsidRPr="002C2977">
              <w:rPr>
                <w:rFonts w:cstheme="minorHAnsi"/>
                <w:color w:val="FF0000"/>
                <w:highlight w:val="green"/>
              </w:rPr>
              <w:t>3 semanas e 4 dias</w:t>
            </w:r>
          </w:p>
          <w:p w14:paraId="2C3E6613" w14:textId="77777777" w:rsidR="0042472D" w:rsidRDefault="0042472D" w:rsidP="00B407D0">
            <w:pPr>
              <w:pStyle w:val="PargrafodaLista"/>
              <w:ind w:left="0"/>
              <w:rPr>
                <w:rFonts w:cstheme="minorHAnsi"/>
                <w:color w:val="1F4E79" w:themeColor="accent1" w:themeShade="80"/>
              </w:rPr>
            </w:pPr>
          </w:p>
        </w:tc>
        <w:tc>
          <w:tcPr>
            <w:tcW w:w="2410" w:type="dxa"/>
          </w:tcPr>
          <w:p w14:paraId="70DEAE9B" w14:textId="77777777" w:rsidR="003A7AA5" w:rsidRDefault="003A7AA5" w:rsidP="00B407D0">
            <w:pPr>
              <w:rPr>
                <w:rFonts w:cstheme="minorHAnsi"/>
                <w:color w:val="FF0000"/>
              </w:rPr>
            </w:pPr>
            <w:r w:rsidRPr="00D507BA">
              <w:rPr>
                <w:rFonts w:cstheme="minorHAnsi"/>
                <w:color w:val="FF0000"/>
              </w:rPr>
              <w:t>IG corrigida? _______</w:t>
            </w:r>
            <w:r>
              <w:rPr>
                <w:rFonts w:cstheme="minorHAnsi"/>
                <w:color w:val="FF0000"/>
              </w:rPr>
              <w:t>________</w:t>
            </w:r>
            <w:r w:rsidRPr="00D507BA">
              <w:rPr>
                <w:rFonts w:cstheme="minorHAnsi"/>
                <w:color w:val="FF0000"/>
              </w:rPr>
              <w:t xml:space="preserve">___ </w:t>
            </w:r>
          </w:p>
          <w:p w14:paraId="29DD69FE" w14:textId="77777777" w:rsidR="003A7AA5" w:rsidRDefault="003A7AA5" w:rsidP="00B407D0">
            <w:pPr>
              <w:rPr>
                <w:rFonts w:cstheme="minorHAnsi"/>
                <w:color w:val="FF0000"/>
              </w:rPr>
            </w:pPr>
          </w:p>
          <w:p w14:paraId="2E380E84" w14:textId="77777777" w:rsidR="003A7AA5" w:rsidRPr="00D507BA" w:rsidRDefault="003A7AA5" w:rsidP="00B407D0">
            <w:pPr>
              <w:rPr>
                <w:rFonts w:cstheme="minorHAnsi"/>
                <w:color w:val="FF0000"/>
              </w:rPr>
            </w:pPr>
            <w:r w:rsidRPr="002C2977">
              <w:rPr>
                <w:rFonts w:cstheme="minorHAnsi"/>
                <w:color w:val="FF0000"/>
                <w:highlight w:val="green"/>
              </w:rPr>
              <w:t xml:space="preserve">Resposta: 9 meses </w:t>
            </w:r>
            <w:r w:rsidR="002C2977" w:rsidRPr="002C2977">
              <w:rPr>
                <w:rFonts w:cstheme="minorHAnsi"/>
                <w:color w:val="FF0000"/>
                <w:highlight w:val="green"/>
              </w:rPr>
              <w:t>&gt; 40 semanas</w:t>
            </w:r>
          </w:p>
          <w:p w14:paraId="37919E3E" w14:textId="77777777" w:rsidR="0042472D" w:rsidRDefault="0042472D" w:rsidP="00B407D0">
            <w:pPr>
              <w:pStyle w:val="PargrafodaLista"/>
              <w:ind w:left="0"/>
              <w:rPr>
                <w:rFonts w:cstheme="minorHAnsi"/>
                <w:color w:val="1F4E79" w:themeColor="accent1" w:themeShade="80"/>
              </w:rPr>
            </w:pPr>
          </w:p>
        </w:tc>
      </w:tr>
    </w:tbl>
    <w:p w14:paraId="3F98AD8B" w14:textId="77777777" w:rsidR="0042472D" w:rsidRDefault="0042472D" w:rsidP="00D507BA">
      <w:pPr>
        <w:pStyle w:val="PargrafodaLista"/>
        <w:spacing w:after="0" w:line="240" w:lineRule="auto"/>
        <w:ind w:left="0"/>
        <w:jc w:val="both"/>
        <w:rPr>
          <w:rFonts w:cstheme="minorHAnsi"/>
          <w:color w:val="1F4E79" w:themeColor="accent1" w:themeShade="80"/>
        </w:rPr>
        <w:sectPr w:rsidR="0042472D" w:rsidSect="0042472D">
          <w:type w:val="continuous"/>
          <w:pgSz w:w="11906" w:h="16838"/>
          <w:pgMar w:top="1417" w:right="1133" w:bottom="1417" w:left="1701" w:header="708" w:footer="708" w:gutter="0"/>
          <w:cols w:space="708"/>
          <w:docGrid w:linePitch="360"/>
        </w:sectPr>
      </w:pPr>
    </w:p>
    <w:p w14:paraId="5F46956C" w14:textId="77777777" w:rsidR="0042472D" w:rsidRDefault="0042472D" w:rsidP="00D507BA">
      <w:pPr>
        <w:pStyle w:val="PargrafodaLista"/>
        <w:spacing w:after="0" w:line="240" w:lineRule="auto"/>
        <w:ind w:left="0"/>
        <w:jc w:val="both"/>
        <w:rPr>
          <w:rFonts w:cstheme="minorHAnsi"/>
          <w:color w:val="1F4E79" w:themeColor="accent1" w:themeShade="80"/>
        </w:rPr>
      </w:pPr>
    </w:p>
    <w:p w14:paraId="31DF279A" w14:textId="77777777" w:rsidR="0042472D" w:rsidRDefault="0042472D" w:rsidP="00D507BA">
      <w:pPr>
        <w:pStyle w:val="PargrafodaLista"/>
        <w:spacing w:after="0" w:line="240" w:lineRule="auto"/>
        <w:ind w:left="0"/>
        <w:jc w:val="both"/>
        <w:rPr>
          <w:rFonts w:cstheme="minorHAnsi"/>
          <w:color w:val="1F4E79" w:themeColor="accent1" w:themeShade="80"/>
        </w:rPr>
      </w:pPr>
    </w:p>
    <w:p w14:paraId="58FF10D7" w14:textId="77777777" w:rsidR="0042472D" w:rsidRDefault="0042472D" w:rsidP="00D507BA">
      <w:pPr>
        <w:pStyle w:val="PargrafodaLista"/>
        <w:spacing w:after="0" w:line="240" w:lineRule="auto"/>
        <w:ind w:left="0"/>
        <w:jc w:val="both"/>
        <w:rPr>
          <w:rFonts w:cstheme="minorHAnsi"/>
          <w:color w:val="1F4E79" w:themeColor="accent1" w:themeShade="80"/>
        </w:rPr>
      </w:pPr>
    </w:p>
    <w:p w14:paraId="4C35F666" w14:textId="77777777" w:rsidR="00FE2EA5" w:rsidRPr="00D507BA" w:rsidRDefault="00FE2EA5" w:rsidP="00D507BA">
      <w:pPr>
        <w:pStyle w:val="PargrafodaLista"/>
        <w:spacing w:after="0" w:line="240" w:lineRule="auto"/>
        <w:ind w:left="0"/>
        <w:jc w:val="both"/>
        <w:rPr>
          <w:rFonts w:cstheme="minorHAnsi"/>
          <w:color w:val="2F5496" w:themeColor="accent5" w:themeShade="BF"/>
        </w:rPr>
        <w:sectPr w:rsidR="00FE2EA5" w:rsidRPr="00D507BA">
          <w:type w:val="continuous"/>
          <w:pgSz w:w="11906" w:h="16838"/>
          <w:pgMar w:top="1417" w:right="1133" w:bottom="1417" w:left="1701" w:header="708" w:footer="708" w:gutter="0"/>
          <w:cols w:num="3" w:space="708"/>
          <w:docGrid w:linePitch="360"/>
        </w:sectPr>
      </w:pPr>
    </w:p>
    <w:p w14:paraId="4D3A8F48" w14:textId="77777777" w:rsidR="001D4529" w:rsidRPr="00D507BA" w:rsidRDefault="001D4529" w:rsidP="00D507BA">
      <w:pPr>
        <w:pStyle w:val="PargrafodaLista"/>
        <w:spacing w:after="0" w:line="240" w:lineRule="auto"/>
        <w:ind w:left="0"/>
        <w:jc w:val="both"/>
        <w:rPr>
          <w:rFonts w:cstheme="minorHAnsi"/>
          <w:color w:val="FF0000"/>
        </w:rPr>
      </w:pPr>
      <w:r w:rsidRPr="00D507BA">
        <w:rPr>
          <w:rFonts w:cstheme="minorHAnsi"/>
          <w:color w:val="FF0000"/>
        </w:rPr>
        <w:t>IMPORTANTE</w:t>
      </w:r>
    </w:p>
    <w:p w14:paraId="5A978A08" w14:textId="77777777" w:rsidR="00610E23" w:rsidRPr="00D507BA" w:rsidRDefault="001D4529" w:rsidP="00D507BA">
      <w:pPr>
        <w:pStyle w:val="PargrafodaLista"/>
        <w:spacing w:after="0" w:line="240" w:lineRule="auto"/>
        <w:ind w:left="0"/>
        <w:jc w:val="both"/>
        <w:rPr>
          <w:rFonts w:cstheme="minorHAnsi"/>
          <w:color w:val="FF0000"/>
        </w:rPr>
      </w:pPr>
      <w:r w:rsidRPr="00D507BA">
        <w:rPr>
          <w:rFonts w:cstheme="minorHAnsi"/>
          <w:color w:val="FF0000"/>
        </w:rPr>
        <w:t>A criança nascida pré-termo</w:t>
      </w:r>
      <w:r w:rsidR="00075332" w:rsidRPr="00D507BA">
        <w:rPr>
          <w:rFonts w:cstheme="minorHAnsi"/>
          <w:color w:val="FF0000"/>
        </w:rPr>
        <w:t xml:space="preserve"> deve ser acompanhada na Caderneta de Saúde da Criança, utilizando as curvas da OMS para crianças a termo de a</w:t>
      </w:r>
      <w:r w:rsidR="00610E23" w:rsidRPr="00D507BA">
        <w:rPr>
          <w:rFonts w:cstheme="minorHAnsi"/>
          <w:color w:val="FF0000"/>
        </w:rPr>
        <w:t xml:space="preserve">cordo com a sua idade corrigida até, no mínimo, 2 anos de idade. </w:t>
      </w:r>
    </w:p>
    <w:p w14:paraId="02973CB0" w14:textId="77777777" w:rsidR="008C7087" w:rsidRDefault="008C7087" w:rsidP="008C7087">
      <w:pPr>
        <w:spacing w:after="0" w:line="240" w:lineRule="auto"/>
        <w:jc w:val="both"/>
        <w:rPr>
          <w:rFonts w:cstheme="minorHAnsi"/>
        </w:rPr>
      </w:pPr>
      <w:r>
        <w:rPr>
          <w:rFonts w:cstheme="minorHAnsi"/>
        </w:rPr>
        <w:t>Na sequência da consulta</w:t>
      </w:r>
      <w:r w:rsidR="00C97EAD">
        <w:rPr>
          <w:rFonts w:cstheme="minorHAnsi"/>
        </w:rPr>
        <w:t xml:space="preserve"> acompanhe os passos a seguir:</w:t>
      </w:r>
    </w:p>
    <w:p w14:paraId="7EFFCF00" w14:textId="77777777" w:rsidR="00B407D0" w:rsidRDefault="00B407D0" w:rsidP="00D507BA">
      <w:pPr>
        <w:pStyle w:val="PargrafodaLista"/>
        <w:spacing w:after="0" w:line="240" w:lineRule="auto"/>
        <w:ind w:left="0"/>
        <w:jc w:val="both"/>
        <w:rPr>
          <w:rFonts w:cstheme="minorHAnsi"/>
          <w:b/>
        </w:rPr>
      </w:pPr>
    </w:p>
    <w:p w14:paraId="36B53381" w14:textId="77777777" w:rsidR="00B603C0" w:rsidRDefault="0013792C" w:rsidP="00D507BA">
      <w:pPr>
        <w:pStyle w:val="PargrafodaLista"/>
        <w:spacing w:after="0" w:line="240" w:lineRule="auto"/>
        <w:ind w:left="0"/>
        <w:jc w:val="both"/>
        <w:rPr>
          <w:rFonts w:cstheme="minorHAnsi"/>
          <w:b/>
        </w:rPr>
      </w:pPr>
      <w:r w:rsidRPr="00D507BA">
        <w:rPr>
          <w:rFonts w:cstheme="minorHAnsi"/>
          <w:b/>
        </w:rPr>
        <w:t>Passo 1 – Registrar os achados na CSC e Avaliar o crescimento</w:t>
      </w:r>
    </w:p>
    <w:p w14:paraId="6085BA0C" w14:textId="77777777" w:rsidR="001C143A" w:rsidRPr="00D507BA" w:rsidRDefault="001C143A" w:rsidP="00D507BA">
      <w:pPr>
        <w:pStyle w:val="PargrafodaLista"/>
        <w:spacing w:after="0" w:line="240" w:lineRule="auto"/>
        <w:ind w:left="0"/>
        <w:jc w:val="both"/>
        <w:rPr>
          <w:rFonts w:cstheme="minorHAnsi"/>
          <w:color w:val="2F5496" w:themeColor="accent5" w:themeShade="BF"/>
        </w:rPr>
      </w:pPr>
      <w:r w:rsidRPr="00C97EAD">
        <w:rPr>
          <w:rFonts w:cstheme="minorHAnsi"/>
          <w:color w:val="2F5496" w:themeColor="accent5" w:themeShade="BF"/>
          <w:highlight w:val="magenta"/>
        </w:rPr>
        <w:t>Ver informações Guia MT páginas 32</w:t>
      </w:r>
      <w:r w:rsidR="00081B26" w:rsidRPr="00C97EAD">
        <w:rPr>
          <w:rFonts w:cstheme="minorHAnsi"/>
          <w:color w:val="2F5496" w:themeColor="accent5" w:themeShade="BF"/>
          <w:highlight w:val="magenta"/>
        </w:rPr>
        <w:t>/ Livro pág 149</w:t>
      </w:r>
    </w:p>
    <w:p w14:paraId="053F4491" w14:textId="77777777" w:rsidR="00610E23" w:rsidRPr="00D507BA" w:rsidRDefault="00610E23" w:rsidP="00D507BA">
      <w:pPr>
        <w:pStyle w:val="PargrafodaLista"/>
        <w:spacing w:after="0" w:line="240" w:lineRule="auto"/>
        <w:ind w:left="0"/>
        <w:jc w:val="both"/>
        <w:rPr>
          <w:rFonts w:cstheme="minorHAnsi"/>
          <w:color w:val="2F5496" w:themeColor="accent5" w:themeShade="BF"/>
        </w:rPr>
      </w:pPr>
    </w:p>
    <w:p w14:paraId="673618DC" w14:textId="77777777" w:rsidR="00610E23" w:rsidRPr="00C97EAD" w:rsidRDefault="00610E23" w:rsidP="00D507BA">
      <w:pPr>
        <w:pStyle w:val="PargrafodaLista"/>
        <w:spacing w:after="0" w:line="240" w:lineRule="auto"/>
        <w:ind w:left="0"/>
        <w:jc w:val="both"/>
        <w:rPr>
          <w:rFonts w:cstheme="minorHAnsi"/>
          <w:b/>
        </w:rPr>
      </w:pPr>
      <w:r w:rsidRPr="00C97EAD">
        <w:rPr>
          <w:rFonts w:cstheme="minorHAnsi"/>
          <w:b/>
        </w:rPr>
        <w:t xml:space="preserve">IMPORTANTE: </w:t>
      </w:r>
    </w:p>
    <w:p w14:paraId="216493E1" w14:textId="77777777" w:rsidR="00610E23" w:rsidRPr="00C97EAD" w:rsidRDefault="00610E23" w:rsidP="00D507BA">
      <w:pPr>
        <w:pStyle w:val="PargrafodaLista"/>
        <w:spacing w:after="0" w:line="240" w:lineRule="auto"/>
        <w:ind w:left="0"/>
        <w:jc w:val="both"/>
        <w:rPr>
          <w:rFonts w:cstheme="minorHAnsi"/>
        </w:rPr>
      </w:pPr>
      <w:r w:rsidRPr="00C97EAD">
        <w:rPr>
          <w:rFonts w:cstheme="minorHAnsi"/>
        </w:rPr>
        <w:t xml:space="preserve">Para avaliar o </w:t>
      </w:r>
      <w:r w:rsidR="00C97EAD" w:rsidRPr="00C97EAD">
        <w:rPr>
          <w:rFonts w:cstheme="minorHAnsi"/>
        </w:rPr>
        <w:t>crescimento devemos acompanhar peso, comprimento e</w:t>
      </w:r>
      <w:r w:rsidRPr="00C97EAD">
        <w:rPr>
          <w:rFonts w:cstheme="minorHAnsi"/>
        </w:rPr>
        <w:t xml:space="preserve"> perímetro cefálico. Nas consultas de acompanhamento</w:t>
      </w:r>
      <w:r w:rsidR="00C97EAD" w:rsidRPr="00C97EAD">
        <w:rPr>
          <w:rFonts w:cstheme="minorHAnsi"/>
        </w:rPr>
        <w:t>,</w:t>
      </w:r>
      <w:r w:rsidRPr="00C97EAD">
        <w:rPr>
          <w:rFonts w:cstheme="minorHAnsi"/>
        </w:rPr>
        <w:t xml:space="preserve"> essas medidas antropométricas periódicas devem ser usadas para avaliar a velocidade de crescimento das crianças. </w:t>
      </w:r>
    </w:p>
    <w:p w14:paraId="2A89DE0E" w14:textId="77777777" w:rsidR="00610E23" w:rsidRPr="00D507BA" w:rsidRDefault="00610E23" w:rsidP="00D507BA">
      <w:pPr>
        <w:pStyle w:val="PargrafodaLista"/>
        <w:spacing w:after="0" w:line="240" w:lineRule="auto"/>
        <w:ind w:left="0"/>
        <w:jc w:val="both"/>
        <w:rPr>
          <w:rFonts w:cstheme="minorHAnsi"/>
          <w:color w:val="2F5496" w:themeColor="accent5" w:themeShade="BF"/>
        </w:rPr>
      </w:pPr>
    </w:p>
    <w:p w14:paraId="06188539" w14:textId="77777777" w:rsidR="00610E23" w:rsidRPr="0093786A" w:rsidRDefault="00C97EAD" w:rsidP="00D507BA">
      <w:pPr>
        <w:pStyle w:val="PargrafodaLista"/>
        <w:spacing w:after="0" w:line="240" w:lineRule="auto"/>
        <w:ind w:left="0"/>
        <w:jc w:val="both"/>
        <w:rPr>
          <w:rFonts w:cstheme="minorHAnsi"/>
        </w:rPr>
      </w:pPr>
      <w:r w:rsidRPr="0093786A">
        <w:rPr>
          <w:rFonts w:cstheme="minorHAnsi"/>
        </w:rPr>
        <w:t>O</w:t>
      </w:r>
      <w:r w:rsidR="00610E23" w:rsidRPr="0093786A">
        <w:rPr>
          <w:rFonts w:cstheme="minorHAnsi"/>
        </w:rPr>
        <w:t xml:space="preserve"> RN</w:t>
      </w:r>
      <w:r w:rsidRPr="0093786A">
        <w:rPr>
          <w:rFonts w:cstheme="minorHAnsi"/>
        </w:rPr>
        <w:t>PT</w:t>
      </w:r>
      <w:r w:rsidR="00610E23" w:rsidRPr="0093786A">
        <w:rPr>
          <w:rFonts w:cstheme="minorHAnsi"/>
        </w:rPr>
        <w:t xml:space="preserve"> terá suas medidas anotadas no ponto zero da curva </w:t>
      </w:r>
      <w:r w:rsidR="00610E23" w:rsidRPr="00D838F9">
        <w:rPr>
          <w:rFonts w:cstheme="minorHAnsi"/>
          <w:highlight w:val="cyan"/>
        </w:rPr>
        <w:t>(40ª semana</w:t>
      </w:r>
      <w:r w:rsidR="00610E23" w:rsidRPr="0093786A">
        <w:rPr>
          <w:rFonts w:cstheme="minorHAnsi"/>
        </w:rPr>
        <w:t>, semelhante a</w:t>
      </w:r>
      <w:r w:rsidR="0093786A" w:rsidRPr="0093786A">
        <w:rPr>
          <w:rFonts w:cstheme="minorHAnsi"/>
        </w:rPr>
        <w:t>o</w:t>
      </w:r>
      <w:r w:rsidR="00610E23" w:rsidRPr="0093786A">
        <w:rPr>
          <w:rFonts w:cstheme="minorHAnsi"/>
        </w:rPr>
        <w:t xml:space="preserve"> RN a termo que tivesse acabado de nascer).</w:t>
      </w:r>
    </w:p>
    <w:p w14:paraId="75BB8FC7" w14:textId="77777777" w:rsidR="0013792C" w:rsidRPr="00D507BA" w:rsidRDefault="0013792C" w:rsidP="00D507BA">
      <w:pPr>
        <w:spacing w:after="0" w:line="240" w:lineRule="auto"/>
        <w:jc w:val="both"/>
        <w:rPr>
          <w:rFonts w:cstheme="minorHAnsi"/>
          <w:b/>
        </w:rPr>
      </w:pPr>
    </w:p>
    <w:p w14:paraId="3787CEB6" w14:textId="77777777" w:rsidR="0013792C" w:rsidRPr="0093786A" w:rsidRDefault="0013792C" w:rsidP="00D507BA">
      <w:pPr>
        <w:spacing w:after="0" w:line="240" w:lineRule="auto"/>
        <w:jc w:val="both"/>
        <w:rPr>
          <w:rFonts w:cstheme="minorHAnsi"/>
        </w:rPr>
      </w:pPr>
      <w:r w:rsidRPr="0093786A">
        <w:rPr>
          <w:rFonts w:cstheme="minorHAnsi"/>
        </w:rPr>
        <w:t>PARA PENSAR!</w:t>
      </w:r>
    </w:p>
    <w:p w14:paraId="7011FB0C" w14:textId="77777777" w:rsidR="0013792C" w:rsidRPr="0093786A" w:rsidRDefault="0013792C" w:rsidP="00B77633">
      <w:pPr>
        <w:pStyle w:val="PargrafodaLista"/>
        <w:numPr>
          <w:ilvl w:val="0"/>
          <w:numId w:val="3"/>
        </w:numPr>
        <w:spacing w:after="0" w:line="240" w:lineRule="auto"/>
        <w:jc w:val="both"/>
        <w:rPr>
          <w:rFonts w:cstheme="minorHAnsi"/>
        </w:rPr>
      </w:pPr>
      <w:r w:rsidRPr="0093786A">
        <w:rPr>
          <w:rFonts w:cstheme="minorHAnsi"/>
        </w:rPr>
        <w:t xml:space="preserve">Qual a sua avaliação dos dados de crescimento de Mariana? </w:t>
      </w:r>
    </w:p>
    <w:p w14:paraId="7CD900E1" w14:textId="77777777" w:rsidR="002A5585" w:rsidRPr="0093786A" w:rsidRDefault="0013792C" w:rsidP="00B77633">
      <w:pPr>
        <w:pStyle w:val="PargrafodaLista"/>
        <w:numPr>
          <w:ilvl w:val="0"/>
          <w:numId w:val="3"/>
        </w:numPr>
        <w:spacing w:after="0" w:line="240" w:lineRule="auto"/>
        <w:jc w:val="both"/>
        <w:rPr>
          <w:rFonts w:cstheme="minorHAnsi"/>
          <w:highlight w:val="magenta"/>
        </w:rPr>
      </w:pPr>
      <w:r w:rsidRPr="0093786A">
        <w:rPr>
          <w:rFonts w:cstheme="minorHAnsi"/>
          <w:highlight w:val="magenta"/>
        </w:rPr>
        <w:t>Os valores estão dentro dos parâmetros esperados</w:t>
      </w:r>
      <w:r w:rsidR="0093786A" w:rsidRPr="0093786A">
        <w:rPr>
          <w:rFonts w:cstheme="minorHAnsi"/>
          <w:highlight w:val="magenta"/>
        </w:rPr>
        <w:t xml:space="preserve">, considerando sua IGC? </w:t>
      </w:r>
    </w:p>
    <w:p w14:paraId="2C03ABF4" w14:textId="77777777" w:rsidR="002A5585" w:rsidRPr="0093786A" w:rsidRDefault="002A5585" w:rsidP="00D507BA">
      <w:pPr>
        <w:pStyle w:val="PargrafodaLista"/>
        <w:spacing w:after="0" w:line="240" w:lineRule="auto"/>
        <w:ind w:left="0"/>
        <w:jc w:val="both"/>
        <w:rPr>
          <w:rFonts w:cstheme="minorHAnsi"/>
        </w:rPr>
      </w:pPr>
    </w:p>
    <w:p w14:paraId="23E87EFE" w14:textId="77777777" w:rsidR="002A5585" w:rsidRPr="00A066BE" w:rsidRDefault="002A5585" w:rsidP="00B77633">
      <w:pPr>
        <w:pStyle w:val="PargrafodaLista"/>
        <w:numPr>
          <w:ilvl w:val="0"/>
          <w:numId w:val="2"/>
        </w:numPr>
        <w:spacing w:after="0" w:line="240" w:lineRule="auto"/>
        <w:jc w:val="both"/>
        <w:rPr>
          <w:rFonts w:cstheme="minorHAnsi"/>
          <w:b/>
        </w:rPr>
      </w:pPr>
      <w:r w:rsidRPr="00A066BE">
        <w:rPr>
          <w:rFonts w:cstheme="minorHAnsi"/>
          <w:b/>
        </w:rPr>
        <w:t>Registro no gráfico de Perímetro cefálico x Idade (de zero a dois anos) na página 56 da CSC.</w:t>
      </w:r>
    </w:p>
    <w:p w14:paraId="295C9776" w14:textId="77777777" w:rsidR="002A5585" w:rsidRPr="00D507BA" w:rsidRDefault="002A5585" w:rsidP="00D507BA">
      <w:pPr>
        <w:spacing w:after="0" w:line="240" w:lineRule="auto"/>
        <w:jc w:val="both"/>
        <w:rPr>
          <w:rFonts w:cstheme="minorHAnsi"/>
        </w:rPr>
      </w:pPr>
      <w:r w:rsidRPr="00D507BA">
        <w:rPr>
          <w:rFonts w:cstheme="minorHAnsi"/>
        </w:rPr>
        <w:t>Como você expli</w:t>
      </w:r>
      <w:r w:rsidR="0093786A">
        <w:rPr>
          <w:rFonts w:cstheme="minorHAnsi"/>
        </w:rPr>
        <w:t>caria esse gráfico para a mãe de</w:t>
      </w:r>
      <w:r w:rsidRPr="00D507BA">
        <w:rPr>
          <w:rFonts w:cstheme="minorHAnsi"/>
        </w:rPr>
        <w:t xml:space="preserve"> Mariana?</w:t>
      </w:r>
    </w:p>
    <w:p w14:paraId="602B64C1" w14:textId="77777777" w:rsidR="008C7087" w:rsidRPr="00002231" w:rsidRDefault="008C7087" w:rsidP="00B77633">
      <w:pPr>
        <w:pStyle w:val="PargrafodaLista"/>
        <w:numPr>
          <w:ilvl w:val="0"/>
          <w:numId w:val="25"/>
        </w:numPr>
        <w:spacing w:after="0" w:line="240" w:lineRule="auto"/>
        <w:jc w:val="both"/>
        <w:rPr>
          <w:rFonts w:cstheme="minorHAnsi"/>
        </w:rPr>
      </w:pPr>
      <w:r w:rsidRPr="00002231">
        <w:rPr>
          <w:rFonts w:cstheme="minorHAnsi"/>
        </w:rPr>
        <w:t xml:space="preserve">O tamanho da cabeça de </w:t>
      </w:r>
      <w:r>
        <w:rPr>
          <w:rFonts w:cstheme="minorHAnsi"/>
        </w:rPr>
        <w:t>Mariana</w:t>
      </w:r>
      <w:r w:rsidRPr="00002231">
        <w:rPr>
          <w:rFonts w:cstheme="minorHAnsi"/>
        </w:rPr>
        <w:t xml:space="preserve"> está acima do esperado</w:t>
      </w:r>
      <w:r w:rsidR="0093786A">
        <w:rPr>
          <w:rFonts w:cstheme="minorHAnsi"/>
        </w:rPr>
        <w:t>, considerando que ela foi prematura.</w:t>
      </w:r>
    </w:p>
    <w:p w14:paraId="7BC5269D" w14:textId="77777777" w:rsidR="008C7087" w:rsidRPr="000B6BC5" w:rsidRDefault="008C7087" w:rsidP="00B77633">
      <w:pPr>
        <w:pStyle w:val="PargrafodaLista"/>
        <w:numPr>
          <w:ilvl w:val="0"/>
          <w:numId w:val="25"/>
        </w:numPr>
        <w:spacing w:after="0" w:line="240" w:lineRule="auto"/>
        <w:jc w:val="both"/>
        <w:rPr>
          <w:rFonts w:cstheme="minorHAnsi"/>
          <w:b/>
        </w:rPr>
      </w:pPr>
      <w:r w:rsidRPr="000B6BC5">
        <w:rPr>
          <w:rFonts w:cstheme="minorHAnsi"/>
          <w:b/>
        </w:rPr>
        <w:t xml:space="preserve">O tamanho da cabeça de </w:t>
      </w:r>
      <w:r>
        <w:rPr>
          <w:rFonts w:cstheme="minorHAnsi"/>
          <w:b/>
        </w:rPr>
        <w:t xml:space="preserve">Mariana está normal para a </w:t>
      </w:r>
      <w:r w:rsidR="0093786A">
        <w:rPr>
          <w:rFonts w:cstheme="minorHAnsi"/>
          <w:b/>
        </w:rPr>
        <w:t xml:space="preserve">sua </w:t>
      </w:r>
      <w:r>
        <w:rPr>
          <w:rFonts w:cstheme="minorHAnsi"/>
          <w:b/>
        </w:rPr>
        <w:t>idade cronológica</w:t>
      </w:r>
      <w:r w:rsidRPr="000B6BC5">
        <w:rPr>
          <w:rFonts w:cstheme="minorHAnsi"/>
          <w:b/>
        </w:rPr>
        <w:t>.</w:t>
      </w:r>
    </w:p>
    <w:p w14:paraId="55674175" w14:textId="77777777" w:rsidR="008C7087" w:rsidRPr="00002231" w:rsidRDefault="008C7087" w:rsidP="00B77633">
      <w:pPr>
        <w:pStyle w:val="PargrafodaLista"/>
        <w:numPr>
          <w:ilvl w:val="0"/>
          <w:numId w:val="25"/>
        </w:numPr>
        <w:spacing w:after="0" w:line="240" w:lineRule="auto"/>
        <w:jc w:val="both"/>
        <w:rPr>
          <w:rFonts w:cstheme="minorHAnsi"/>
        </w:rPr>
      </w:pPr>
      <w:r w:rsidRPr="00002231">
        <w:rPr>
          <w:rFonts w:cstheme="minorHAnsi"/>
        </w:rPr>
        <w:t xml:space="preserve">O tamanho da cabeça de </w:t>
      </w:r>
      <w:r>
        <w:rPr>
          <w:rFonts w:cstheme="minorHAnsi"/>
        </w:rPr>
        <w:t>Mariana</w:t>
      </w:r>
      <w:r w:rsidRPr="00002231">
        <w:rPr>
          <w:rFonts w:cstheme="minorHAnsi"/>
        </w:rPr>
        <w:t xml:space="preserve"> está abai</w:t>
      </w:r>
      <w:r>
        <w:rPr>
          <w:rFonts w:cstheme="minorHAnsi"/>
        </w:rPr>
        <w:t>xo do esperado</w:t>
      </w:r>
      <w:r w:rsidR="0093786A">
        <w:rPr>
          <w:rFonts w:cstheme="minorHAnsi"/>
        </w:rPr>
        <w:t>, talvez por ela ser prematura. Indagar com a mãe se na gravidez teve algum sintoma da Zyka.</w:t>
      </w:r>
    </w:p>
    <w:p w14:paraId="7546F90C" w14:textId="77777777" w:rsidR="008C7087" w:rsidRPr="008C7087" w:rsidRDefault="0093786A" w:rsidP="00B77633">
      <w:pPr>
        <w:pStyle w:val="PargrafodaLista"/>
        <w:numPr>
          <w:ilvl w:val="0"/>
          <w:numId w:val="25"/>
        </w:numPr>
        <w:spacing w:after="0" w:line="240" w:lineRule="auto"/>
        <w:jc w:val="both"/>
        <w:rPr>
          <w:rFonts w:cstheme="minorHAnsi"/>
        </w:rPr>
      </w:pPr>
      <w:r>
        <w:rPr>
          <w:rFonts w:cstheme="minorHAnsi"/>
        </w:rPr>
        <w:t>A cabecinha dela ainda é muito pequena, não precisa ser medida porque prematuro é assim mesmo... É todo pequenininho</w:t>
      </w:r>
    </w:p>
    <w:p w14:paraId="3ECD2F81" w14:textId="77777777" w:rsidR="007E7F6B" w:rsidRDefault="007E7F6B" w:rsidP="00D507BA">
      <w:pPr>
        <w:spacing w:after="0" w:line="240" w:lineRule="auto"/>
        <w:jc w:val="both"/>
        <w:rPr>
          <w:rFonts w:cstheme="minorHAnsi"/>
        </w:rPr>
      </w:pPr>
    </w:p>
    <w:p w14:paraId="60A4424D" w14:textId="77777777" w:rsidR="007E7F6B" w:rsidRPr="007E7F6B" w:rsidRDefault="007E7F6B" w:rsidP="00D507BA">
      <w:pPr>
        <w:spacing w:after="0" w:line="240" w:lineRule="auto"/>
        <w:jc w:val="both"/>
        <w:rPr>
          <w:rFonts w:cstheme="minorHAnsi"/>
          <w:b/>
        </w:rPr>
      </w:pPr>
      <w:r w:rsidRPr="007E7F6B">
        <w:rPr>
          <w:rFonts w:cstheme="minorHAnsi"/>
          <w:b/>
        </w:rPr>
        <w:t xml:space="preserve">IMPORTANTE - Perímetro Cefálico x Prematuridade </w:t>
      </w:r>
    </w:p>
    <w:p w14:paraId="18906708" w14:textId="77777777" w:rsidR="00B603C0" w:rsidRDefault="007E7F6B" w:rsidP="00D507BA">
      <w:pPr>
        <w:spacing w:after="0" w:line="240" w:lineRule="auto"/>
        <w:jc w:val="both"/>
        <w:rPr>
          <w:rFonts w:cstheme="minorHAnsi"/>
        </w:rPr>
      </w:pPr>
      <w:r w:rsidRPr="007E7F6B">
        <w:rPr>
          <w:rFonts w:cstheme="minorHAnsi"/>
        </w:rPr>
        <w:t>Para bebês nascidos com menos de 37 s</w:t>
      </w:r>
      <w:r w:rsidR="0093786A">
        <w:rPr>
          <w:rFonts w:cstheme="minorHAnsi"/>
        </w:rPr>
        <w:t>emanas de gestação (pré-termo</w:t>
      </w:r>
      <w:r>
        <w:rPr>
          <w:rFonts w:cstheme="minorHAnsi"/>
        </w:rPr>
        <w:t>s)</w:t>
      </w:r>
      <w:r w:rsidRPr="007E7F6B">
        <w:rPr>
          <w:rFonts w:cstheme="minorHAnsi"/>
        </w:rPr>
        <w:t xml:space="preserve"> a curva de referência para definição de caso suspeito de microcefaliaserá </w:t>
      </w:r>
      <w:r>
        <w:rPr>
          <w:rFonts w:cstheme="minorHAnsi"/>
        </w:rPr>
        <w:t>a</w:t>
      </w:r>
      <w:r w:rsidRPr="007E7F6B">
        <w:rPr>
          <w:rFonts w:cstheme="minorHAnsi"/>
        </w:rPr>
        <w:t xml:space="preserve"> tabela </w:t>
      </w:r>
      <w:r w:rsidRPr="00561A45">
        <w:rPr>
          <w:rFonts w:cstheme="minorHAnsi"/>
        </w:rPr>
        <w:t>de</w:t>
      </w:r>
      <w:r w:rsidRPr="00561A45">
        <w:rPr>
          <w:rFonts w:cstheme="minorHAnsi"/>
          <w:i/>
        </w:rPr>
        <w:t xml:space="preserve"> InterGrowth</w:t>
      </w:r>
      <w:r w:rsidRPr="007E7F6B">
        <w:rPr>
          <w:rFonts w:cstheme="minorHAnsi"/>
        </w:rPr>
        <w:t>, que tem como referênc</w:t>
      </w:r>
      <w:r w:rsidR="00561A45">
        <w:rPr>
          <w:rFonts w:cstheme="minorHAnsi"/>
        </w:rPr>
        <w:t>ia a idade gestacional do bebê.</w:t>
      </w:r>
    </w:p>
    <w:p w14:paraId="76CD5653" w14:textId="77777777" w:rsidR="007E7F6B" w:rsidRPr="007E7F6B" w:rsidRDefault="007E7F6B" w:rsidP="00D507BA">
      <w:pPr>
        <w:spacing w:after="0" w:line="240" w:lineRule="auto"/>
        <w:jc w:val="both"/>
        <w:rPr>
          <w:rFonts w:cstheme="minorHAnsi"/>
          <w:color w:val="2E74B5" w:themeColor="accent1" w:themeShade="BF"/>
          <w:sz w:val="16"/>
          <w:szCs w:val="16"/>
        </w:rPr>
      </w:pPr>
      <w:r w:rsidRPr="00561A45">
        <w:rPr>
          <w:rFonts w:cstheme="minorHAnsi"/>
          <w:color w:val="2E74B5" w:themeColor="accent1" w:themeShade="BF"/>
          <w:sz w:val="16"/>
          <w:szCs w:val="16"/>
          <w:highlight w:val="magenta"/>
        </w:rPr>
        <w:t>http://www.brasil.gov.br/saude/2016/03/brasil-adota-norma-da-oms-e-reduz-medida-para-microcefalia</w:t>
      </w:r>
    </w:p>
    <w:p w14:paraId="3E75A5BD" w14:textId="77777777" w:rsidR="002A5585" w:rsidRPr="008C7087" w:rsidRDefault="002A5585" w:rsidP="00B77633">
      <w:pPr>
        <w:pStyle w:val="PargrafodaLista"/>
        <w:numPr>
          <w:ilvl w:val="0"/>
          <w:numId w:val="2"/>
        </w:numPr>
        <w:spacing w:after="0" w:line="240" w:lineRule="auto"/>
        <w:jc w:val="both"/>
        <w:rPr>
          <w:rFonts w:cstheme="minorHAnsi"/>
          <w:b/>
        </w:rPr>
      </w:pPr>
      <w:r w:rsidRPr="008C7087">
        <w:rPr>
          <w:rFonts w:cstheme="minorHAnsi"/>
          <w:b/>
        </w:rPr>
        <w:t>Registro no gráfico de Peso x Idade (de zero a dois anos) na página 58 da CSC.</w:t>
      </w:r>
    </w:p>
    <w:p w14:paraId="4264199A" w14:textId="77777777" w:rsidR="002A5585" w:rsidRPr="00D507BA" w:rsidRDefault="002A5585" w:rsidP="00D507BA">
      <w:pPr>
        <w:spacing w:after="0" w:line="240" w:lineRule="auto"/>
        <w:jc w:val="both"/>
        <w:rPr>
          <w:rFonts w:cstheme="minorHAnsi"/>
        </w:rPr>
      </w:pPr>
      <w:r w:rsidRPr="00D507BA">
        <w:rPr>
          <w:rFonts w:cstheme="minorHAnsi"/>
        </w:rPr>
        <w:t>De acordo com esses achados o que você pode concluir? Qual sua conduta nessa situação?</w:t>
      </w:r>
    </w:p>
    <w:p w14:paraId="15370FE6" w14:textId="77777777" w:rsidR="008C7087" w:rsidRDefault="008C7087" w:rsidP="00D507BA">
      <w:pPr>
        <w:spacing w:after="0" w:line="240" w:lineRule="auto"/>
        <w:jc w:val="both"/>
        <w:rPr>
          <w:rFonts w:cstheme="minorHAnsi"/>
          <w:b/>
        </w:rPr>
      </w:pPr>
    </w:p>
    <w:p w14:paraId="7C69B40E" w14:textId="77777777" w:rsidR="008C7087" w:rsidRPr="00283DA0" w:rsidRDefault="00283DA0" w:rsidP="00B77633">
      <w:pPr>
        <w:pStyle w:val="PargrafodaLista"/>
        <w:numPr>
          <w:ilvl w:val="0"/>
          <w:numId w:val="27"/>
        </w:numPr>
        <w:spacing w:after="0" w:line="240" w:lineRule="auto"/>
        <w:jc w:val="both"/>
        <w:rPr>
          <w:rFonts w:cstheme="minorHAnsi"/>
          <w:b/>
        </w:rPr>
      </w:pPr>
      <w:r w:rsidRPr="00283DA0">
        <w:rPr>
          <w:rFonts w:cstheme="minorHAnsi"/>
          <w:b/>
        </w:rPr>
        <w:t>Mariana</w:t>
      </w:r>
      <w:r w:rsidR="008C7087" w:rsidRPr="00283DA0">
        <w:rPr>
          <w:rFonts w:cstheme="minorHAnsi"/>
          <w:b/>
        </w:rPr>
        <w:t xml:space="preserve"> está com o peso adequado para a idade e ganhando peso como esperado. A</w:t>
      </w:r>
      <w:r w:rsidR="00561A45">
        <w:rPr>
          <w:rFonts w:cstheme="minorHAnsi"/>
          <w:b/>
        </w:rPr>
        <w:t xml:space="preserve"> conduta será orientar a mãe a m</w:t>
      </w:r>
      <w:r w:rsidR="008C7087" w:rsidRPr="00283DA0">
        <w:rPr>
          <w:rFonts w:cstheme="minorHAnsi"/>
          <w:b/>
        </w:rPr>
        <w:t>anter o Aleitamento Materno Exclusivo até os 6 meses</w:t>
      </w:r>
      <w:r w:rsidR="00561A45">
        <w:rPr>
          <w:rFonts w:cstheme="minorHAnsi"/>
          <w:b/>
        </w:rPr>
        <w:t xml:space="preserve"> de idade cronológica;</w:t>
      </w:r>
    </w:p>
    <w:p w14:paraId="7E2D848E" w14:textId="77777777" w:rsidR="00283DA0" w:rsidRPr="005A24EE" w:rsidRDefault="00283DA0" w:rsidP="00B77633">
      <w:pPr>
        <w:pStyle w:val="PargrafodaLista"/>
        <w:numPr>
          <w:ilvl w:val="0"/>
          <w:numId w:val="27"/>
        </w:numPr>
        <w:spacing w:after="0" w:line="240" w:lineRule="auto"/>
        <w:jc w:val="both"/>
        <w:rPr>
          <w:rFonts w:cstheme="minorHAnsi"/>
          <w:color w:val="000000"/>
        </w:rPr>
      </w:pPr>
      <w:r w:rsidRPr="005A24EE">
        <w:rPr>
          <w:rFonts w:cstheme="minorHAnsi"/>
        </w:rPr>
        <w:t xml:space="preserve">Mariana está com o peso adequado para a idade </w:t>
      </w:r>
      <w:r w:rsidR="00561A45">
        <w:rPr>
          <w:rFonts w:cstheme="minorHAnsi"/>
        </w:rPr>
        <w:t>gestacional corrigida. Porém, por ser uma criança pré-termo,</w:t>
      </w:r>
      <w:r w:rsidRPr="005A24EE">
        <w:rPr>
          <w:rFonts w:cstheme="minorHAnsi"/>
        </w:rPr>
        <w:t xml:space="preserve"> a mãe deverá</w:t>
      </w:r>
      <w:r w:rsidRPr="005A24EE">
        <w:rPr>
          <w:rFonts w:cstheme="minorHAnsi"/>
          <w:color w:val="000000"/>
        </w:rPr>
        <w:t xml:space="preserve"> oferecer </w:t>
      </w:r>
      <w:r w:rsidR="00561A45">
        <w:rPr>
          <w:rFonts w:cstheme="minorHAnsi"/>
          <w:color w:val="000000"/>
        </w:rPr>
        <w:t>fórmula especial</w:t>
      </w:r>
      <w:r w:rsidRPr="005A24EE">
        <w:rPr>
          <w:rFonts w:cstheme="minorHAnsi"/>
          <w:color w:val="000000"/>
        </w:rPr>
        <w:t xml:space="preserve"> em corpinho/xícara para completar a nutrição da criança</w:t>
      </w:r>
      <w:r w:rsidR="00561A45">
        <w:rPr>
          <w:rFonts w:cstheme="minorHAnsi"/>
          <w:color w:val="000000"/>
        </w:rPr>
        <w:t xml:space="preserve">. </w:t>
      </w:r>
    </w:p>
    <w:p w14:paraId="33432503" w14:textId="77777777" w:rsidR="00283DA0" w:rsidRPr="005A24EE" w:rsidRDefault="00283DA0" w:rsidP="00B77633">
      <w:pPr>
        <w:pStyle w:val="PargrafodaLista"/>
        <w:numPr>
          <w:ilvl w:val="0"/>
          <w:numId w:val="27"/>
        </w:numPr>
        <w:spacing w:after="0" w:line="240" w:lineRule="auto"/>
        <w:jc w:val="both"/>
        <w:rPr>
          <w:rFonts w:cstheme="minorHAnsi"/>
          <w:color w:val="000000"/>
        </w:rPr>
      </w:pPr>
      <w:r w:rsidRPr="005A24EE">
        <w:rPr>
          <w:rFonts w:cstheme="minorHAnsi"/>
        </w:rPr>
        <w:t xml:space="preserve">Mariana está com </w:t>
      </w:r>
      <w:r w:rsidR="00561A45" w:rsidRPr="005A24EE">
        <w:rPr>
          <w:rFonts w:cstheme="minorHAnsi"/>
        </w:rPr>
        <w:t xml:space="preserve">baixo </w:t>
      </w:r>
      <w:r w:rsidRPr="005A24EE">
        <w:rPr>
          <w:rFonts w:cstheme="minorHAnsi"/>
        </w:rPr>
        <w:t>peso</w:t>
      </w:r>
      <w:r w:rsidR="00561A45">
        <w:rPr>
          <w:rFonts w:cstheme="minorHAnsi"/>
        </w:rPr>
        <w:t xml:space="preserve">, considerando sua </w:t>
      </w:r>
      <w:r w:rsidRPr="005A24EE">
        <w:rPr>
          <w:rFonts w:cstheme="minorHAnsi"/>
        </w:rPr>
        <w:t xml:space="preserve">idade </w:t>
      </w:r>
      <w:r w:rsidR="00561A45">
        <w:rPr>
          <w:rFonts w:cstheme="minorHAnsi"/>
        </w:rPr>
        <w:t xml:space="preserve">gestacional corrigida. </w:t>
      </w:r>
      <w:r w:rsidRPr="005A24EE">
        <w:rPr>
          <w:rFonts w:cstheme="minorHAnsi"/>
        </w:rPr>
        <w:t>A conduta será orientar a mãe a manter o aleitamento materno e</w:t>
      </w:r>
      <w:r w:rsidRPr="005A24EE">
        <w:rPr>
          <w:rFonts w:cstheme="minorHAnsi"/>
          <w:color w:val="000000"/>
        </w:rPr>
        <w:t xml:space="preserve"> oferecer </w:t>
      </w:r>
      <w:r w:rsidR="00561A45">
        <w:rPr>
          <w:rFonts w:cstheme="minorHAnsi"/>
          <w:color w:val="000000"/>
        </w:rPr>
        <w:t>fórmula especial</w:t>
      </w:r>
      <w:r w:rsidRPr="005A24EE">
        <w:rPr>
          <w:rFonts w:cstheme="minorHAnsi"/>
          <w:color w:val="000000"/>
        </w:rPr>
        <w:t xml:space="preserve"> em corpinho/xícara para completar a nutrição da criança</w:t>
      </w:r>
      <w:r w:rsidR="00561A45">
        <w:rPr>
          <w:rFonts w:cstheme="minorHAnsi"/>
          <w:color w:val="000000"/>
        </w:rPr>
        <w:t>.</w:t>
      </w:r>
      <w:r w:rsidR="00B603C0">
        <w:rPr>
          <w:rFonts w:cstheme="minorHAnsi"/>
          <w:color w:val="000000"/>
        </w:rPr>
        <w:t xml:space="preserve"> </w:t>
      </w:r>
      <w:r w:rsidR="00561A45">
        <w:rPr>
          <w:rFonts w:cstheme="minorHAnsi"/>
          <w:color w:val="000000"/>
        </w:rPr>
        <w:t>Isso deve ser feito sempre antes de amamentar.</w:t>
      </w:r>
    </w:p>
    <w:p w14:paraId="31EFAD72" w14:textId="77777777" w:rsidR="00283DA0" w:rsidRPr="007E7F6B" w:rsidRDefault="00283DA0" w:rsidP="00B77633">
      <w:pPr>
        <w:pStyle w:val="PargrafodaLista"/>
        <w:numPr>
          <w:ilvl w:val="0"/>
          <w:numId w:val="27"/>
        </w:numPr>
        <w:spacing w:after="0" w:line="240" w:lineRule="auto"/>
        <w:jc w:val="both"/>
        <w:rPr>
          <w:rFonts w:cstheme="minorHAnsi"/>
          <w:color w:val="000000"/>
        </w:rPr>
      </w:pPr>
      <w:r w:rsidRPr="007E7F6B">
        <w:rPr>
          <w:rFonts w:cstheme="minorHAnsi"/>
        </w:rPr>
        <w:t>Mariana</w:t>
      </w:r>
      <w:r w:rsidR="008C7087" w:rsidRPr="007E7F6B">
        <w:rPr>
          <w:rFonts w:cstheme="minorHAnsi"/>
        </w:rPr>
        <w:t xml:space="preserve"> está com o peso </w:t>
      </w:r>
      <w:r w:rsidR="005A24EE" w:rsidRPr="007E7F6B">
        <w:rPr>
          <w:rFonts w:cstheme="minorHAnsi"/>
        </w:rPr>
        <w:t xml:space="preserve">muito </w:t>
      </w:r>
      <w:r w:rsidR="00561A45">
        <w:rPr>
          <w:rFonts w:cstheme="minorHAnsi"/>
        </w:rPr>
        <w:t>a</w:t>
      </w:r>
      <w:r w:rsidR="005A24EE" w:rsidRPr="007E7F6B">
        <w:rPr>
          <w:rFonts w:cstheme="minorHAnsi"/>
        </w:rPr>
        <w:t xml:space="preserve">baixo </w:t>
      </w:r>
      <w:r w:rsidR="00561A45">
        <w:rPr>
          <w:rFonts w:cstheme="minorHAnsi"/>
        </w:rPr>
        <w:t xml:space="preserve">do esperado </w:t>
      </w:r>
      <w:r w:rsidR="005A24EE" w:rsidRPr="007E7F6B">
        <w:rPr>
          <w:rFonts w:cstheme="minorHAnsi"/>
        </w:rPr>
        <w:t>para a idade</w:t>
      </w:r>
      <w:r w:rsidR="00561A45">
        <w:rPr>
          <w:rFonts w:cstheme="minorHAnsi"/>
        </w:rPr>
        <w:t xml:space="preserve"> cronológica</w:t>
      </w:r>
      <w:r w:rsidR="008C7087" w:rsidRPr="007E7F6B">
        <w:rPr>
          <w:rFonts w:cstheme="minorHAnsi"/>
        </w:rPr>
        <w:t xml:space="preserve">. A conduta será orientar a mãe </w:t>
      </w:r>
      <w:r w:rsidR="00561A45">
        <w:rPr>
          <w:rFonts w:cstheme="minorHAnsi"/>
        </w:rPr>
        <w:t xml:space="preserve">a </w:t>
      </w:r>
      <w:r w:rsidR="008C7087" w:rsidRPr="007E7F6B">
        <w:rPr>
          <w:rFonts w:cstheme="minorHAnsi"/>
        </w:rPr>
        <w:t xml:space="preserve">interromper o Aleitamento Materno Exclusivo e </w:t>
      </w:r>
      <w:r w:rsidRPr="007E7F6B">
        <w:rPr>
          <w:rFonts w:cstheme="minorHAnsi"/>
        </w:rPr>
        <w:t xml:space="preserve">oferecer apenas </w:t>
      </w:r>
      <w:r w:rsidR="00561A45">
        <w:rPr>
          <w:rFonts w:cstheme="minorHAnsi"/>
          <w:color w:val="000000"/>
        </w:rPr>
        <w:t>fórmula especial bem concentrada</w:t>
      </w:r>
      <w:r w:rsidRPr="007E7F6B">
        <w:rPr>
          <w:rFonts w:cstheme="minorHAnsi"/>
          <w:color w:val="000000"/>
        </w:rPr>
        <w:t xml:space="preserve"> em corpinho/xícara para completar a nutrição da criança</w:t>
      </w:r>
      <w:r w:rsidR="005A24EE" w:rsidRPr="007E7F6B">
        <w:rPr>
          <w:rFonts w:cstheme="minorHAnsi"/>
          <w:color w:val="000000"/>
        </w:rPr>
        <w:t>.</w:t>
      </w:r>
    </w:p>
    <w:p w14:paraId="52DDC195" w14:textId="77777777" w:rsidR="008C7087" w:rsidRDefault="008C7087" w:rsidP="00D507BA">
      <w:pPr>
        <w:spacing w:after="0" w:line="240" w:lineRule="auto"/>
        <w:jc w:val="both"/>
        <w:rPr>
          <w:rFonts w:cstheme="minorHAnsi"/>
          <w:b/>
        </w:rPr>
      </w:pPr>
    </w:p>
    <w:p w14:paraId="205862CC" w14:textId="77777777" w:rsidR="008C7087" w:rsidRDefault="008C7087" w:rsidP="00D507BA">
      <w:pPr>
        <w:spacing w:after="0" w:line="240" w:lineRule="auto"/>
        <w:jc w:val="both"/>
        <w:rPr>
          <w:rFonts w:cstheme="minorHAnsi"/>
          <w:b/>
        </w:rPr>
      </w:pPr>
    </w:p>
    <w:p w14:paraId="79D2F4A3" w14:textId="77777777" w:rsidR="00437FB3" w:rsidRDefault="00437FB3" w:rsidP="00D507BA">
      <w:pPr>
        <w:spacing w:after="0" w:line="240" w:lineRule="auto"/>
        <w:jc w:val="both"/>
        <w:rPr>
          <w:rFonts w:cstheme="minorHAnsi"/>
        </w:rPr>
      </w:pPr>
      <w:r w:rsidRPr="008C7087">
        <w:rPr>
          <w:rFonts w:cstheme="minorHAnsi"/>
          <w:b/>
        </w:rPr>
        <w:t>NOTA:</w:t>
      </w:r>
      <w:r w:rsidRPr="00D507BA">
        <w:rPr>
          <w:rFonts w:cstheme="minorHAnsi"/>
        </w:rPr>
        <w:t xml:space="preserve"> Ao chegar em casa, a mãe pode ficar insegura quanto ao aleitamento materno. Atenção especial deverá ser dispensada para evitar o desmam</w:t>
      </w:r>
      <w:r w:rsidR="00561A45">
        <w:rPr>
          <w:rFonts w:cstheme="minorHAnsi"/>
        </w:rPr>
        <w:t>e. O profissional de saúde deve ainda, ficar atento à</w:t>
      </w:r>
      <w:r w:rsidRPr="00D507BA">
        <w:rPr>
          <w:rFonts w:cstheme="minorHAnsi"/>
        </w:rPr>
        <w:t>s queixas mais comuns e acompanhar questões como: posição, pega, sucção, tempo no peito e intervalo entre as mamadas.</w:t>
      </w:r>
    </w:p>
    <w:p w14:paraId="2D000AD3" w14:textId="77777777" w:rsidR="00B407D0" w:rsidRDefault="00B407D0" w:rsidP="00D507BA">
      <w:pPr>
        <w:spacing w:after="0" w:line="240" w:lineRule="auto"/>
        <w:jc w:val="both"/>
        <w:rPr>
          <w:rFonts w:cstheme="minorHAnsi"/>
        </w:rPr>
      </w:pPr>
    </w:p>
    <w:p w14:paraId="75AC12FF" w14:textId="77777777" w:rsidR="005A24EE" w:rsidRPr="00D507BA" w:rsidRDefault="005A24EE" w:rsidP="005A24EE">
      <w:pPr>
        <w:spacing w:after="0" w:line="240" w:lineRule="auto"/>
        <w:jc w:val="both"/>
        <w:rPr>
          <w:rFonts w:cstheme="minorHAnsi"/>
        </w:rPr>
      </w:pPr>
      <w:r w:rsidRPr="00561A45">
        <w:rPr>
          <w:rFonts w:cstheme="minorHAnsi"/>
          <w:b/>
          <w:highlight w:val="magenta"/>
        </w:rPr>
        <w:t>NOTA:</w:t>
      </w:r>
      <w:r w:rsidR="00B603C0">
        <w:rPr>
          <w:rFonts w:cstheme="minorHAnsi"/>
          <w:b/>
          <w:highlight w:val="magenta"/>
        </w:rPr>
        <w:t xml:space="preserve"> </w:t>
      </w:r>
      <w:r w:rsidR="00561A45" w:rsidRPr="00561A45">
        <w:rPr>
          <w:rFonts w:cstheme="minorHAnsi"/>
          <w:highlight w:val="magenta"/>
        </w:rPr>
        <w:t xml:space="preserve">Após </w:t>
      </w:r>
      <w:r w:rsidRPr="00561A45">
        <w:rPr>
          <w:rFonts w:cstheme="minorHAnsi"/>
          <w:highlight w:val="magenta"/>
        </w:rPr>
        <w:t>o nascimento,</w:t>
      </w:r>
      <w:r w:rsidR="00561A45" w:rsidRPr="00561A45">
        <w:rPr>
          <w:rFonts w:cstheme="minorHAnsi"/>
          <w:highlight w:val="magenta"/>
        </w:rPr>
        <w:t xml:space="preserve"> nos primeiros dias de vida</w:t>
      </w:r>
      <w:r w:rsidRPr="00561A45">
        <w:rPr>
          <w:rFonts w:cstheme="minorHAnsi"/>
          <w:highlight w:val="magenta"/>
        </w:rPr>
        <w:t>, o RN perde peso e espera-se que recupere no máximo até a segunda semana de vida. Ao receber alta</w:t>
      </w:r>
      <w:r w:rsidR="00561A45" w:rsidRPr="00561A45">
        <w:rPr>
          <w:rFonts w:cstheme="minorHAnsi"/>
          <w:highlight w:val="magenta"/>
        </w:rPr>
        <w:t>,</w:t>
      </w:r>
      <w:r w:rsidRPr="00561A45">
        <w:rPr>
          <w:rFonts w:cstheme="minorHAnsi"/>
          <w:highlight w:val="magenta"/>
        </w:rPr>
        <w:t xml:space="preserve"> deve estar em fase de ganho de peso, mas </w:t>
      </w:r>
      <w:r w:rsidRPr="00561A45">
        <w:rPr>
          <w:rFonts w:cstheme="minorHAnsi"/>
          <w:color w:val="000000" w:themeColor="text1"/>
          <w:highlight w:val="magenta"/>
        </w:rPr>
        <w:t xml:space="preserve">nos </w:t>
      </w:r>
      <w:r w:rsidRPr="00561A45">
        <w:rPr>
          <w:rFonts w:cstheme="minorHAnsi"/>
          <w:highlight w:val="magenta"/>
        </w:rPr>
        <w:t xml:space="preserve">primeiros dias em casa, o peso pode oscilar em </w:t>
      </w:r>
      <w:r w:rsidR="00561A45" w:rsidRPr="00561A45">
        <w:rPr>
          <w:rFonts w:cstheme="minorHAnsi"/>
          <w:highlight w:val="magenta"/>
        </w:rPr>
        <w:t xml:space="preserve">decorrência </w:t>
      </w:r>
      <w:r w:rsidRPr="00561A45">
        <w:rPr>
          <w:rFonts w:cstheme="minorHAnsi"/>
          <w:highlight w:val="magenta"/>
        </w:rPr>
        <w:t>a fase de adaptação.</w:t>
      </w:r>
    </w:p>
    <w:p w14:paraId="6561B260" w14:textId="77777777" w:rsidR="00B407D0" w:rsidRPr="00D507BA" w:rsidRDefault="00B407D0" w:rsidP="00D507BA">
      <w:pPr>
        <w:spacing w:after="0" w:line="240" w:lineRule="auto"/>
        <w:jc w:val="both"/>
        <w:rPr>
          <w:rFonts w:cstheme="minorHAnsi"/>
        </w:rPr>
      </w:pPr>
    </w:p>
    <w:p w14:paraId="700502E2" w14:textId="77777777" w:rsidR="002A5585" w:rsidRPr="00D507BA" w:rsidRDefault="002A5585" w:rsidP="00D507BA">
      <w:pPr>
        <w:spacing w:after="0" w:line="240" w:lineRule="auto"/>
        <w:jc w:val="both"/>
        <w:rPr>
          <w:rFonts w:cstheme="minorHAnsi"/>
        </w:rPr>
      </w:pPr>
    </w:p>
    <w:p w14:paraId="0B4C9B88" w14:textId="77777777" w:rsidR="002A5585" w:rsidRPr="0096517C" w:rsidRDefault="002A5585" w:rsidP="00B77633">
      <w:pPr>
        <w:pStyle w:val="PargrafodaLista"/>
        <w:numPr>
          <w:ilvl w:val="0"/>
          <w:numId w:val="2"/>
        </w:numPr>
        <w:spacing w:after="0" w:line="240" w:lineRule="auto"/>
        <w:jc w:val="both"/>
        <w:rPr>
          <w:rFonts w:cstheme="minorHAnsi"/>
          <w:b/>
        </w:rPr>
      </w:pPr>
      <w:r w:rsidRPr="0096517C">
        <w:rPr>
          <w:rFonts w:cstheme="minorHAnsi"/>
          <w:b/>
        </w:rPr>
        <w:t xml:space="preserve">Registro no gráfico de Comprimento x Idade (de zero a dois anos) na página 64 da </w:t>
      </w:r>
      <w:r w:rsidRPr="00A066BE">
        <w:rPr>
          <w:rFonts w:cstheme="minorHAnsi"/>
          <w:b/>
          <w:highlight w:val="green"/>
        </w:rPr>
        <w:t>CSC</w:t>
      </w:r>
      <w:r w:rsidRPr="0096517C">
        <w:rPr>
          <w:rFonts w:cstheme="minorHAnsi"/>
          <w:b/>
        </w:rPr>
        <w:t>.</w:t>
      </w:r>
    </w:p>
    <w:p w14:paraId="14F75499" w14:textId="77777777" w:rsidR="002A5585" w:rsidRDefault="002A5585" w:rsidP="00D507BA">
      <w:pPr>
        <w:spacing w:after="0" w:line="240" w:lineRule="auto"/>
        <w:jc w:val="both"/>
        <w:rPr>
          <w:rFonts w:cstheme="minorHAnsi"/>
        </w:rPr>
      </w:pPr>
      <w:r w:rsidRPr="0096517C">
        <w:rPr>
          <w:rFonts w:cstheme="minorHAnsi"/>
        </w:rPr>
        <w:t>Diante do gráfico, o que você conclui?</w:t>
      </w:r>
    </w:p>
    <w:p w14:paraId="6F754127" w14:textId="77777777" w:rsidR="00C16B51" w:rsidRDefault="00C16B51" w:rsidP="00B77633">
      <w:pPr>
        <w:pStyle w:val="PargrafodaLista"/>
        <w:numPr>
          <w:ilvl w:val="0"/>
          <w:numId w:val="28"/>
        </w:numPr>
        <w:spacing w:after="0" w:line="240" w:lineRule="auto"/>
        <w:jc w:val="both"/>
        <w:rPr>
          <w:rFonts w:cstheme="minorHAnsi"/>
        </w:rPr>
      </w:pPr>
      <w:r>
        <w:rPr>
          <w:rFonts w:cstheme="minorHAnsi"/>
        </w:rPr>
        <w:t>Deverá registrar, considerando a idade gestacional corrigida, visto que Mariana nasceu pré-termo e sempre deverá considera a diferença em semanas gestacionais.</w:t>
      </w:r>
    </w:p>
    <w:p w14:paraId="005171A1" w14:textId="77777777" w:rsidR="00C16B51" w:rsidRPr="00C16B51" w:rsidRDefault="00C16B51" w:rsidP="00B77633">
      <w:pPr>
        <w:pStyle w:val="PargrafodaLista"/>
        <w:numPr>
          <w:ilvl w:val="0"/>
          <w:numId w:val="28"/>
        </w:numPr>
        <w:spacing w:after="0" w:line="240" w:lineRule="auto"/>
        <w:jc w:val="both"/>
        <w:rPr>
          <w:rFonts w:cstheme="minorHAnsi"/>
          <w:b/>
        </w:rPr>
      </w:pPr>
      <w:r w:rsidRPr="00C16B51">
        <w:rPr>
          <w:rFonts w:cstheme="minorHAnsi"/>
          <w:b/>
        </w:rPr>
        <w:t>Os registros de comprimento, a partir da 40ª semana de idade gestacional corrigida deverão assumir a idade cronológica</w:t>
      </w:r>
      <w:r>
        <w:rPr>
          <w:rFonts w:cstheme="minorHAnsi"/>
          <w:b/>
        </w:rPr>
        <w:t xml:space="preserve">. Assim, o </w:t>
      </w:r>
      <w:r w:rsidRPr="0096517C">
        <w:rPr>
          <w:rFonts w:cstheme="minorHAnsi"/>
          <w:b/>
        </w:rPr>
        <w:t xml:space="preserve">comprimento </w:t>
      </w:r>
      <w:r>
        <w:rPr>
          <w:rFonts w:cstheme="minorHAnsi"/>
          <w:b/>
        </w:rPr>
        <w:t xml:space="preserve">de Mariana </w:t>
      </w:r>
      <w:r w:rsidRPr="0096517C">
        <w:rPr>
          <w:rFonts w:cstheme="minorHAnsi"/>
          <w:b/>
        </w:rPr>
        <w:t>está baixo para a idade ≥-3 e &lt; -2 escore z.</w:t>
      </w:r>
    </w:p>
    <w:p w14:paraId="4F80D5B9" w14:textId="77777777" w:rsidR="0096517C" w:rsidRPr="0096517C" w:rsidRDefault="00C16B51" w:rsidP="00B77633">
      <w:pPr>
        <w:pStyle w:val="PargrafodaLista"/>
        <w:numPr>
          <w:ilvl w:val="0"/>
          <w:numId w:val="28"/>
        </w:numPr>
        <w:spacing w:after="0" w:line="240" w:lineRule="auto"/>
        <w:jc w:val="both"/>
        <w:rPr>
          <w:rFonts w:cstheme="minorHAnsi"/>
        </w:rPr>
      </w:pPr>
      <w:r w:rsidRPr="00C16B51">
        <w:rPr>
          <w:rFonts w:cstheme="minorHAnsi"/>
        </w:rPr>
        <w:t xml:space="preserve">Os registros de comprimento, </w:t>
      </w:r>
      <w:r>
        <w:rPr>
          <w:rFonts w:cstheme="minorHAnsi"/>
        </w:rPr>
        <w:t xml:space="preserve">em crianças nascidas pré-termo deverão respeitar uma tabaela especial. </w:t>
      </w:r>
      <w:r w:rsidR="0096517C" w:rsidRPr="0096517C">
        <w:rPr>
          <w:rFonts w:cstheme="minorHAnsi"/>
        </w:rPr>
        <w:t xml:space="preserve">O comprimento </w:t>
      </w:r>
      <w:r>
        <w:rPr>
          <w:rFonts w:cstheme="minorHAnsi"/>
        </w:rPr>
        <w:t xml:space="preserve">de Mariana </w:t>
      </w:r>
      <w:r w:rsidR="0096517C" w:rsidRPr="0096517C">
        <w:rPr>
          <w:rFonts w:cstheme="minorHAnsi"/>
        </w:rPr>
        <w:t>está adequado para a idade gestacional corrigida ≥ -2 e ≤ +2 escores z.</w:t>
      </w:r>
    </w:p>
    <w:p w14:paraId="1C9408CE" w14:textId="77777777" w:rsidR="0096517C" w:rsidRDefault="00C16B51" w:rsidP="00B77633">
      <w:pPr>
        <w:pStyle w:val="PargrafodaLista"/>
        <w:numPr>
          <w:ilvl w:val="0"/>
          <w:numId w:val="28"/>
        </w:numPr>
        <w:spacing w:after="0" w:line="240" w:lineRule="auto"/>
        <w:jc w:val="both"/>
        <w:rPr>
          <w:rFonts w:cstheme="minorHAnsi"/>
        </w:rPr>
      </w:pPr>
      <w:r>
        <w:rPr>
          <w:rFonts w:cstheme="minorHAnsi"/>
        </w:rPr>
        <w:t xml:space="preserve">Em se tratando de comprimento, não é para considerar o fato de ter nascido pré-termo. Dessa o </w:t>
      </w:r>
      <w:r w:rsidR="0096517C" w:rsidRPr="00D507BA">
        <w:rPr>
          <w:rFonts w:cstheme="minorHAnsi"/>
        </w:rPr>
        <w:t>comprimento está muito baixo para a idade &lt;-3 escores z.</w:t>
      </w:r>
    </w:p>
    <w:p w14:paraId="76228C97" w14:textId="77777777" w:rsidR="005A24EE" w:rsidRDefault="005A24EE" w:rsidP="00D507BA">
      <w:pPr>
        <w:spacing w:after="0" w:line="240" w:lineRule="auto"/>
        <w:jc w:val="both"/>
        <w:rPr>
          <w:rFonts w:cstheme="minorHAnsi"/>
        </w:rPr>
      </w:pPr>
    </w:p>
    <w:p w14:paraId="2678812E" w14:textId="77777777" w:rsidR="005A24EE" w:rsidRPr="00D507BA" w:rsidRDefault="005A24EE" w:rsidP="00D507BA">
      <w:pPr>
        <w:spacing w:after="0" w:line="240" w:lineRule="auto"/>
        <w:jc w:val="both"/>
        <w:rPr>
          <w:rFonts w:cstheme="minorHAnsi"/>
        </w:rPr>
      </w:pPr>
    </w:p>
    <w:p w14:paraId="78009328" w14:textId="77777777" w:rsidR="002A5585" w:rsidRPr="005A24EE" w:rsidRDefault="002A5585" w:rsidP="00B77633">
      <w:pPr>
        <w:pStyle w:val="PargrafodaLista"/>
        <w:numPr>
          <w:ilvl w:val="0"/>
          <w:numId w:val="2"/>
        </w:numPr>
        <w:spacing w:after="0" w:line="240" w:lineRule="auto"/>
        <w:jc w:val="both"/>
        <w:rPr>
          <w:rFonts w:cstheme="minorHAnsi"/>
          <w:b/>
        </w:rPr>
      </w:pPr>
      <w:r w:rsidRPr="005A24EE">
        <w:rPr>
          <w:rFonts w:cstheme="minorHAnsi"/>
          <w:b/>
        </w:rPr>
        <w:t>Índice de Massa Corpórea (IMC)</w:t>
      </w:r>
    </w:p>
    <w:p w14:paraId="491A5061" w14:textId="77777777" w:rsidR="002A5585" w:rsidRPr="00D507BA" w:rsidRDefault="002A5585" w:rsidP="00D507BA">
      <w:pPr>
        <w:spacing w:after="0" w:line="240" w:lineRule="auto"/>
        <w:jc w:val="both"/>
        <w:rPr>
          <w:rFonts w:cstheme="minorHAnsi"/>
        </w:rPr>
      </w:pPr>
      <w:r w:rsidRPr="00155C5B">
        <w:rPr>
          <w:rFonts w:cstheme="minorHAnsi"/>
          <w:highlight w:val="magenta"/>
        </w:rPr>
        <w:t>Ainda falta avaliar o Índice de Massa</w:t>
      </w:r>
      <w:r w:rsidR="00C16B51" w:rsidRPr="00155C5B">
        <w:rPr>
          <w:rFonts w:cstheme="minorHAnsi"/>
          <w:highlight w:val="magenta"/>
        </w:rPr>
        <w:t xml:space="preserve"> Corpórea (IMC). Para auxiliar</w:t>
      </w:r>
      <w:r w:rsidRPr="00155C5B">
        <w:rPr>
          <w:rFonts w:cstheme="minorHAnsi"/>
          <w:highlight w:val="magenta"/>
        </w:rPr>
        <w:t xml:space="preserve"> e facilitar o preenchimento do gráfico IMC x Idade (zero a dois anos) nas páginas 70-75 a CSC dispõe de Tabelas de cálculo do IMC nas páginas 76 a 79.</w:t>
      </w:r>
    </w:p>
    <w:p w14:paraId="118A73FB" w14:textId="77777777" w:rsidR="002A5585" w:rsidRPr="00D507BA" w:rsidRDefault="002A5585" w:rsidP="00D507BA">
      <w:pPr>
        <w:spacing w:after="0" w:line="240" w:lineRule="auto"/>
        <w:jc w:val="both"/>
        <w:rPr>
          <w:rFonts w:cstheme="minorHAnsi"/>
        </w:rPr>
      </w:pPr>
    </w:p>
    <w:p w14:paraId="07901664" w14:textId="77777777" w:rsidR="002A5585" w:rsidRDefault="002A5585" w:rsidP="00D507BA">
      <w:pPr>
        <w:spacing w:after="0" w:line="240" w:lineRule="auto"/>
        <w:jc w:val="both"/>
        <w:rPr>
          <w:rFonts w:cstheme="minorHAnsi"/>
        </w:rPr>
      </w:pPr>
      <w:r w:rsidRPr="00D507BA">
        <w:rPr>
          <w:rFonts w:cstheme="minorHAnsi"/>
        </w:rPr>
        <w:t>Vamos fazer os registros agora?</w:t>
      </w:r>
    </w:p>
    <w:p w14:paraId="3DB7A244" w14:textId="77777777" w:rsidR="002A5585" w:rsidRPr="00D507BA" w:rsidRDefault="002A5585" w:rsidP="00D507BA">
      <w:pPr>
        <w:spacing w:after="0" w:line="240" w:lineRule="auto"/>
        <w:jc w:val="both"/>
        <w:rPr>
          <w:rFonts w:cstheme="minorHAnsi"/>
        </w:rPr>
      </w:pPr>
      <w:r w:rsidRPr="00D507BA">
        <w:rPr>
          <w:rFonts w:cstheme="minorHAnsi"/>
        </w:rPr>
        <w:t>Vamos lá...</w:t>
      </w:r>
    </w:p>
    <w:p w14:paraId="48D8DD6C" w14:textId="77777777" w:rsidR="005A24EE" w:rsidRDefault="005A24EE" w:rsidP="00D507BA">
      <w:pPr>
        <w:spacing w:after="0" w:line="240" w:lineRule="auto"/>
        <w:jc w:val="both"/>
        <w:rPr>
          <w:rFonts w:cstheme="minorHAnsi"/>
        </w:rPr>
      </w:pPr>
    </w:p>
    <w:p w14:paraId="42B36674" w14:textId="77777777" w:rsidR="002A5585" w:rsidRPr="00D507BA" w:rsidRDefault="002A5585" w:rsidP="00D507BA">
      <w:pPr>
        <w:spacing w:after="0" w:line="240" w:lineRule="auto"/>
        <w:jc w:val="both"/>
        <w:rPr>
          <w:rFonts w:cstheme="minorHAnsi"/>
        </w:rPr>
      </w:pPr>
      <w:r w:rsidRPr="00D507BA">
        <w:rPr>
          <w:rFonts w:cstheme="minorHAnsi"/>
        </w:rPr>
        <w:t xml:space="preserve">Mariana está com </w:t>
      </w:r>
      <w:r w:rsidR="001D54CC" w:rsidRPr="00D507BA">
        <w:rPr>
          <w:rFonts w:cstheme="minorHAnsi"/>
        </w:rPr>
        <w:t>a idade gestacional corrigida igual a 0</w:t>
      </w:r>
      <w:r w:rsidRPr="00D507BA">
        <w:rPr>
          <w:rFonts w:cstheme="minorHAnsi"/>
        </w:rPr>
        <w:t xml:space="preserve"> meses e </w:t>
      </w:r>
      <w:r w:rsidR="00D95BE3" w:rsidRPr="00D507BA">
        <w:rPr>
          <w:rFonts w:cstheme="minorHAnsi"/>
        </w:rPr>
        <w:t>2</w:t>
      </w:r>
      <w:r w:rsidRPr="00D507BA">
        <w:rPr>
          <w:rFonts w:cstheme="minorHAnsi"/>
        </w:rPr>
        <w:t>,</w:t>
      </w:r>
      <w:r w:rsidR="00D95BE3" w:rsidRPr="00D507BA">
        <w:rPr>
          <w:rFonts w:cstheme="minorHAnsi"/>
        </w:rPr>
        <w:t xml:space="preserve">150 </w:t>
      </w:r>
      <w:r w:rsidRPr="00D507BA">
        <w:rPr>
          <w:rFonts w:cstheme="minorHAnsi"/>
        </w:rPr>
        <w:t xml:space="preserve">g e medindo </w:t>
      </w:r>
      <w:r w:rsidR="00D95BE3" w:rsidRPr="00D507BA">
        <w:rPr>
          <w:rFonts w:cstheme="minorHAnsi"/>
        </w:rPr>
        <w:t>4</w:t>
      </w:r>
      <w:r w:rsidRPr="00D507BA">
        <w:rPr>
          <w:rFonts w:cstheme="minorHAnsi"/>
        </w:rPr>
        <w:t>4 cm. Qual o IMC d</w:t>
      </w:r>
      <w:r w:rsidR="00B17CCF">
        <w:rPr>
          <w:rFonts w:cstheme="minorHAnsi"/>
        </w:rPr>
        <w:t>e Mariana</w:t>
      </w:r>
      <w:r w:rsidRPr="00D507BA">
        <w:rPr>
          <w:rFonts w:cstheme="minorHAnsi"/>
        </w:rPr>
        <w:t xml:space="preserve">? O que você pode concluir? </w:t>
      </w:r>
    </w:p>
    <w:p w14:paraId="776E5165" w14:textId="77777777" w:rsidR="00B17CCF" w:rsidRPr="0018617F" w:rsidRDefault="00B17CCF" w:rsidP="00B77633">
      <w:pPr>
        <w:pStyle w:val="PargrafodaLista"/>
        <w:numPr>
          <w:ilvl w:val="0"/>
          <w:numId w:val="29"/>
        </w:numPr>
        <w:spacing w:after="0" w:line="240" w:lineRule="auto"/>
        <w:jc w:val="both"/>
        <w:rPr>
          <w:rFonts w:cstheme="minorHAnsi"/>
        </w:rPr>
      </w:pPr>
      <w:r w:rsidRPr="0018617F">
        <w:rPr>
          <w:rFonts w:cstheme="minorHAnsi"/>
        </w:rPr>
        <w:t>Seu IMC é igual a 1</w:t>
      </w:r>
      <w:r w:rsidR="00A6608E">
        <w:rPr>
          <w:rFonts w:cstheme="minorHAnsi"/>
        </w:rPr>
        <w:t xml:space="preserve">2 e ela </w:t>
      </w:r>
      <w:r w:rsidRPr="0018617F">
        <w:rPr>
          <w:rFonts w:cstheme="minorHAnsi"/>
        </w:rPr>
        <w:t>está com risco de Sobrepeso</w:t>
      </w:r>
    </w:p>
    <w:p w14:paraId="5E35870D" w14:textId="77777777" w:rsidR="00B17CCF" w:rsidRDefault="00B17CCF" w:rsidP="00B77633">
      <w:pPr>
        <w:pStyle w:val="PargrafodaLista"/>
        <w:numPr>
          <w:ilvl w:val="0"/>
          <w:numId w:val="29"/>
        </w:numPr>
        <w:spacing w:after="0" w:line="240" w:lineRule="auto"/>
        <w:jc w:val="both"/>
        <w:rPr>
          <w:rFonts w:cstheme="minorHAnsi"/>
        </w:rPr>
      </w:pPr>
      <w:r w:rsidRPr="0018617F">
        <w:rPr>
          <w:rFonts w:cstheme="minorHAnsi"/>
        </w:rPr>
        <w:t>Seu IMC</w:t>
      </w:r>
      <w:r w:rsidR="00A6608E">
        <w:rPr>
          <w:rFonts w:cstheme="minorHAnsi"/>
        </w:rPr>
        <w:t xml:space="preserve"> é igual a 11</w:t>
      </w:r>
      <w:r w:rsidRPr="0018617F">
        <w:rPr>
          <w:rFonts w:cstheme="minorHAnsi"/>
        </w:rPr>
        <w:t xml:space="preserve"> e está adequado</w:t>
      </w:r>
    </w:p>
    <w:p w14:paraId="468AE533" w14:textId="77777777" w:rsidR="00A6608E" w:rsidRPr="00307C60" w:rsidRDefault="00A6608E" w:rsidP="00B77633">
      <w:pPr>
        <w:pStyle w:val="PargrafodaLista"/>
        <w:numPr>
          <w:ilvl w:val="0"/>
          <w:numId w:val="29"/>
        </w:numPr>
        <w:spacing w:after="0" w:line="240" w:lineRule="auto"/>
        <w:jc w:val="both"/>
        <w:rPr>
          <w:rFonts w:cstheme="minorHAnsi"/>
          <w:b/>
        </w:rPr>
      </w:pPr>
      <w:r w:rsidRPr="00307C60">
        <w:rPr>
          <w:rFonts w:cstheme="minorHAnsi"/>
          <w:b/>
        </w:rPr>
        <w:t>Seu IMC é igual a 11 e ela está com magreza</w:t>
      </w:r>
    </w:p>
    <w:p w14:paraId="5987A972" w14:textId="77777777" w:rsidR="00A6608E" w:rsidRPr="0018617F" w:rsidRDefault="00A6608E" w:rsidP="00B77633">
      <w:pPr>
        <w:pStyle w:val="PargrafodaLista"/>
        <w:numPr>
          <w:ilvl w:val="0"/>
          <w:numId w:val="29"/>
        </w:numPr>
        <w:spacing w:after="0" w:line="240" w:lineRule="auto"/>
        <w:jc w:val="both"/>
        <w:rPr>
          <w:rFonts w:cstheme="minorHAnsi"/>
        </w:rPr>
      </w:pPr>
      <w:r>
        <w:rPr>
          <w:rFonts w:cstheme="minorHAnsi"/>
        </w:rPr>
        <w:t>Seu IMC é igual a</w:t>
      </w:r>
      <w:r w:rsidRPr="0018617F">
        <w:rPr>
          <w:rFonts w:cstheme="minorHAnsi"/>
        </w:rPr>
        <w:t xml:space="preserve"> 1</w:t>
      </w:r>
      <w:r>
        <w:rPr>
          <w:rFonts w:cstheme="minorHAnsi"/>
        </w:rPr>
        <w:t>0 e apresenta magreza acentuada</w:t>
      </w:r>
    </w:p>
    <w:p w14:paraId="447C6509" w14:textId="77777777" w:rsidR="00A6608E" w:rsidRPr="0018617F" w:rsidRDefault="00A6608E" w:rsidP="00A6608E">
      <w:pPr>
        <w:spacing w:after="0" w:line="240" w:lineRule="auto"/>
        <w:ind w:hanging="436"/>
        <w:jc w:val="both"/>
        <w:rPr>
          <w:rFonts w:cstheme="minorHAnsi"/>
        </w:rPr>
      </w:pPr>
    </w:p>
    <w:p w14:paraId="733CF650" w14:textId="77777777" w:rsidR="005A24EE" w:rsidRDefault="005A24EE" w:rsidP="00D507BA">
      <w:pPr>
        <w:spacing w:after="0" w:line="240" w:lineRule="auto"/>
        <w:jc w:val="both"/>
        <w:rPr>
          <w:rFonts w:cstheme="minorHAnsi"/>
          <w:b/>
        </w:rPr>
      </w:pPr>
    </w:p>
    <w:p w14:paraId="04C2586C" w14:textId="77777777" w:rsidR="002A5585" w:rsidRDefault="002A5585" w:rsidP="00D507BA">
      <w:pPr>
        <w:spacing w:after="0" w:line="240" w:lineRule="auto"/>
        <w:jc w:val="both"/>
        <w:rPr>
          <w:rFonts w:cstheme="minorHAnsi"/>
          <w:u w:val="single"/>
        </w:rPr>
      </w:pPr>
      <w:r w:rsidRPr="00D507BA">
        <w:rPr>
          <w:rFonts w:cstheme="minorHAnsi"/>
          <w:b/>
        </w:rPr>
        <w:t>Resposta</w:t>
      </w:r>
      <w:r w:rsidRPr="00D507BA">
        <w:rPr>
          <w:rFonts w:cstheme="minorHAnsi"/>
        </w:rPr>
        <w:t xml:space="preserve">: O IMC de </w:t>
      </w:r>
      <w:r w:rsidR="005A24EE">
        <w:rPr>
          <w:rFonts w:cstheme="minorHAnsi"/>
        </w:rPr>
        <w:t>Mariana</w:t>
      </w:r>
      <w:r w:rsidRPr="00D507BA">
        <w:rPr>
          <w:rFonts w:cstheme="minorHAnsi"/>
        </w:rPr>
        <w:t xml:space="preserve"> é igual a 1</w:t>
      </w:r>
      <w:r w:rsidR="00D95BE3" w:rsidRPr="00D507BA">
        <w:rPr>
          <w:rFonts w:cstheme="minorHAnsi"/>
        </w:rPr>
        <w:t>1</w:t>
      </w:r>
      <w:r w:rsidRPr="00D507BA">
        <w:rPr>
          <w:rFonts w:cstheme="minorHAnsi"/>
        </w:rPr>
        <w:t xml:space="preserve"> (valor obtido com o cruzamento das linhas partindo do nú</w:t>
      </w:r>
      <w:r w:rsidR="00D95BE3" w:rsidRPr="00D507BA">
        <w:rPr>
          <w:rFonts w:cstheme="minorHAnsi"/>
        </w:rPr>
        <w:t>mero 4</w:t>
      </w:r>
      <w:r w:rsidRPr="00D507BA">
        <w:rPr>
          <w:rFonts w:cstheme="minorHAnsi"/>
        </w:rPr>
        <w:t xml:space="preserve">4 da primeira ou última coluna e do valor aproximado ou exato do peso de </w:t>
      </w:r>
      <w:r w:rsidR="00D95BE3" w:rsidRPr="00D507BA">
        <w:rPr>
          <w:rFonts w:cstheme="minorHAnsi"/>
        </w:rPr>
        <w:t>2</w:t>
      </w:r>
      <w:r w:rsidR="0007638E">
        <w:rPr>
          <w:rFonts w:cstheme="minorHAnsi"/>
        </w:rPr>
        <w:t>.100</w:t>
      </w:r>
      <w:r w:rsidRPr="00D507BA">
        <w:rPr>
          <w:rFonts w:cstheme="minorHAnsi"/>
        </w:rPr>
        <w:t>g, na linha horizontal).</w:t>
      </w:r>
    </w:p>
    <w:p w14:paraId="2EC6D65E" w14:textId="77777777" w:rsidR="005A24EE" w:rsidRPr="00D507BA" w:rsidRDefault="005A24EE" w:rsidP="00D507BA">
      <w:pPr>
        <w:spacing w:after="0" w:line="240" w:lineRule="auto"/>
        <w:jc w:val="both"/>
        <w:rPr>
          <w:rFonts w:cstheme="minorHAnsi"/>
          <w:u w:val="single"/>
        </w:rPr>
      </w:pPr>
    </w:p>
    <w:p w14:paraId="1D1A914B" w14:textId="77777777" w:rsidR="002A5585" w:rsidRPr="00D507BA" w:rsidRDefault="00D95BE3" w:rsidP="00D507BA">
      <w:pPr>
        <w:spacing w:after="0" w:line="240" w:lineRule="auto"/>
        <w:jc w:val="both"/>
        <w:rPr>
          <w:rFonts w:cstheme="minorHAnsi"/>
        </w:rPr>
      </w:pPr>
      <w:r w:rsidRPr="00D507BA">
        <w:rPr>
          <w:rFonts w:cstheme="minorHAnsi"/>
        </w:rPr>
        <w:t xml:space="preserve">Como </w:t>
      </w:r>
      <w:r w:rsidR="0007638E">
        <w:rPr>
          <w:rFonts w:cstheme="minorHAnsi"/>
        </w:rPr>
        <w:t>se pode</w:t>
      </w:r>
      <w:r w:rsidR="002A5585" w:rsidRPr="00D507BA">
        <w:rPr>
          <w:rFonts w:cstheme="minorHAnsi"/>
        </w:rPr>
        <w:t xml:space="preserve"> verificar na tabela com os parâmetros da OMS disposta no lado direito superior do gráfico</w:t>
      </w:r>
      <w:r w:rsidR="0007638E">
        <w:rPr>
          <w:rFonts w:cstheme="minorHAnsi"/>
        </w:rPr>
        <w:t>,</w:t>
      </w:r>
      <w:r w:rsidR="002A5585" w:rsidRPr="00D507BA">
        <w:rPr>
          <w:rFonts w:cstheme="minorHAnsi"/>
        </w:rPr>
        <w:t xml:space="preserve"> consideramos que </w:t>
      </w:r>
      <w:r w:rsidRPr="00D507BA">
        <w:rPr>
          <w:rFonts w:cstheme="minorHAnsi"/>
        </w:rPr>
        <w:t>a</w:t>
      </w:r>
      <w:r w:rsidR="002A5585" w:rsidRPr="00D507BA">
        <w:rPr>
          <w:rFonts w:cstheme="minorHAnsi"/>
        </w:rPr>
        <w:t xml:space="preserve"> menor avaliad</w:t>
      </w:r>
      <w:r w:rsidRPr="00D507BA">
        <w:rPr>
          <w:rFonts w:cstheme="minorHAnsi"/>
        </w:rPr>
        <w:t>a</w:t>
      </w:r>
      <w:r w:rsidR="002A5585" w:rsidRPr="00D507BA">
        <w:rPr>
          <w:rFonts w:cstheme="minorHAnsi"/>
        </w:rPr>
        <w:t xml:space="preserve"> está com IMC </w:t>
      </w:r>
      <w:r w:rsidR="0007638E">
        <w:rPr>
          <w:rFonts w:cstheme="minorHAnsi"/>
        </w:rPr>
        <w:t>correspondente à</w:t>
      </w:r>
      <w:r w:rsidRPr="00D507BA">
        <w:rPr>
          <w:rFonts w:cstheme="minorHAnsi"/>
        </w:rPr>
        <w:t xml:space="preserve"> MAGREZA</w:t>
      </w:r>
      <w:r w:rsidR="002A5585" w:rsidRPr="00D507BA">
        <w:rPr>
          <w:rFonts w:cstheme="minorHAnsi"/>
        </w:rPr>
        <w:t>.</w:t>
      </w:r>
    </w:p>
    <w:p w14:paraId="1F44A61E" w14:textId="77777777" w:rsidR="005A24EE" w:rsidRDefault="005A24EE" w:rsidP="00D507BA">
      <w:pPr>
        <w:spacing w:after="0" w:line="240" w:lineRule="auto"/>
        <w:jc w:val="both"/>
        <w:rPr>
          <w:rFonts w:cstheme="minorHAnsi"/>
        </w:rPr>
      </w:pPr>
    </w:p>
    <w:p w14:paraId="27A58565" w14:textId="77777777" w:rsidR="00D95BE3" w:rsidRDefault="00D95BE3" w:rsidP="00D507BA">
      <w:pPr>
        <w:spacing w:after="0" w:line="240" w:lineRule="auto"/>
        <w:jc w:val="both"/>
        <w:rPr>
          <w:rFonts w:cstheme="minorHAnsi"/>
        </w:rPr>
      </w:pPr>
      <w:r w:rsidRPr="005A24EE">
        <w:rPr>
          <w:rFonts w:cstheme="minorHAnsi"/>
          <w:b/>
        </w:rPr>
        <w:t>NOTA:</w:t>
      </w:r>
      <w:r w:rsidRPr="00D507BA">
        <w:rPr>
          <w:rFonts w:cstheme="minorHAnsi"/>
        </w:rPr>
        <w:t xml:space="preserve"> Como orientado na Caderneta de Saúde da Criança (página 22)</w:t>
      </w:r>
      <w:r w:rsidR="0007638E">
        <w:rPr>
          <w:rFonts w:cstheme="minorHAnsi"/>
        </w:rPr>
        <w:t>,</w:t>
      </w:r>
      <w:r w:rsidRPr="00D507BA">
        <w:rPr>
          <w:rFonts w:cstheme="minorHAnsi"/>
        </w:rPr>
        <w:t xml:space="preserve"> o bebê que nasce com baixo peso (menos que 2</w:t>
      </w:r>
      <w:r w:rsidR="001C0C8D">
        <w:rPr>
          <w:rFonts w:cstheme="minorHAnsi"/>
        </w:rPr>
        <w:t>.</w:t>
      </w:r>
      <w:r w:rsidRPr="00D507BA">
        <w:rPr>
          <w:rFonts w:cstheme="minorHAnsi"/>
        </w:rPr>
        <w:t xml:space="preserve">500g) necessita de maiores cuidados. Deve ter o crescimento acompanhado com mais frequência até atingir peso e altura adequados </w:t>
      </w:r>
      <w:r w:rsidR="0007638E">
        <w:rPr>
          <w:rFonts w:cstheme="minorHAnsi"/>
        </w:rPr>
        <w:t xml:space="preserve">a sua </w:t>
      </w:r>
      <w:r w:rsidRPr="0007638E">
        <w:rPr>
          <w:rFonts w:cstheme="minorHAnsi"/>
          <w:highlight w:val="magenta"/>
        </w:rPr>
        <w:t>idade</w:t>
      </w:r>
      <w:r w:rsidR="001C0C8D" w:rsidRPr="0007638E">
        <w:rPr>
          <w:rFonts w:cstheme="minorHAnsi"/>
          <w:highlight w:val="magenta"/>
        </w:rPr>
        <w:t xml:space="preserve"> cronológica</w:t>
      </w:r>
      <w:r w:rsidR="005A24EE" w:rsidRPr="0007638E">
        <w:rPr>
          <w:rFonts w:cstheme="minorHAnsi"/>
          <w:highlight w:val="magenta"/>
        </w:rPr>
        <w:t>.</w:t>
      </w:r>
    </w:p>
    <w:p w14:paraId="13FB4BE3" w14:textId="77777777" w:rsidR="001578A7" w:rsidRDefault="001578A7" w:rsidP="00D507BA">
      <w:pPr>
        <w:spacing w:after="0" w:line="240" w:lineRule="auto"/>
        <w:jc w:val="both"/>
        <w:rPr>
          <w:rFonts w:cstheme="minorHAnsi"/>
        </w:rPr>
      </w:pPr>
    </w:p>
    <w:p w14:paraId="2A9AEEED" w14:textId="77777777" w:rsidR="00B603C0" w:rsidRDefault="002A5585" w:rsidP="00D507BA">
      <w:pPr>
        <w:spacing w:after="0" w:line="240" w:lineRule="auto"/>
        <w:jc w:val="both"/>
        <w:rPr>
          <w:rFonts w:cstheme="minorHAnsi"/>
          <w:b/>
        </w:rPr>
      </w:pPr>
      <w:r w:rsidRPr="00D507BA">
        <w:rPr>
          <w:rFonts w:cstheme="minorHAnsi"/>
          <w:b/>
        </w:rPr>
        <w:t>Passo 2 – Registrar os achados na CSC e Avaliar o desenvolvimento</w:t>
      </w:r>
    </w:p>
    <w:p w14:paraId="14CCBB10" w14:textId="77777777" w:rsidR="001C143A" w:rsidRPr="00D507BA" w:rsidRDefault="001C143A" w:rsidP="00D507BA">
      <w:pPr>
        <w:spacing w:after="0" w:line="240" w:lineRule="auto"/>
        <w:jc w:val="both"/>
        <w:rPr>
          <w:rFonts w:cstheme="minorHAnsi"/>
          <w:color w:val="2F5496" w:themeColor="accent5" w:themeShade="BF"/>
        </w:rPr>
      </w:pPr>
      <w:r w:rsidRPr="0007638E">
        <w:rPr>
          <w:rFonts w:cstheme="minorHAnsi"/>
          <w:color w:val="2F5496" w:themeColor="accent5" w:themeShade="BF"/>
          <w:highlight w:val="magenta"/>
        </w:rPr>
        <w:t>Ver informações Guia MT página 34</w:t>
      </w:r>
      <w:r w:rsidR="00081B26" w:rsidRPr="0007638E">
        <w:rPr>
          <w:rFonts w:cstheme="minorHAnsi"/>
          <w:color w:val="2F5496" w:themeColor="accent5" w:themeShade="BF"/>
          <w:highlight w:val="magenta"/>
        </w:rPr>
        <w:t>/ Livro MC página 151</w:t>
      </w:r>
    </w:p>
    <w:p w14:paraId="0D311ACD" w14:textId="77777777" w:rsidR="00D95BE3" w:rsidRPr="00D507BA" w:rsidRDefault="00D95BE3" w:rsidP="00D507BA">
      <w:pPr>
        <w:spacing w:after="0" w:line="240" w:lineRule="auto"/>
        <w:jc w:val="both"/>
        <w:rPr>
          <w:rFonts w:cstheme="minorHAnsi"/>
        </w:rPr>
      </w:pPr>
    </w:p>
    <w:p w14:paraId="2FDDD09D" w14:textId="77777777" w:rsidR="002A5585" w:rsidRPr="00307C60" w:rsidRDefault="002A5585" w:rsidP="00D507BA">
      <w:pPr>
        <w:spacing w:after="0" w:line="240" w:lineRule="auto"/>
        <w:jc w:val="both"/>
        <w:rPr>
          <w:rFonts w:cstheme="minorHAnsi"/>
          <w:b/>
          <w:color w:val="FF0000"/>
        </w:rPr>
      </w:pPr>
      <w:r w:rsidRPr="002C2977">
        <w:rPr>
          <w:rFonts w:cstheme="minorHAnsi"/>
        </w:rPr>
        <w:t>Para a avaliação do desenvolvimento da criança</w:t>
      </w:r>
      <w:r w:rsidR="0007638E">
        <w:rPr>
          <w:rFonts w:cstheme="minorHAnsi"/>
        </w:rPr>
        <w:t>,</w:t>
      </w:r>
      <w:r w:rsidRPr="002C2977">
        <w:rPr>
          <w:rFonts w:cstheme="minorHAnsi"/>
        </w:rPr>
        <w:t xml:space="preserve"> a C</w:t>
      </w:r>
      <w:r w:rsidR="0007638E">
        <w:rPr>
          <w:rFonts w:cstheme="minorHAnsi"/>
        </w:rPr>
        <w:t>SC</w:t>
      </w:r>
      <w:r w:rsidRPr="002C2977">
        <w:rPr>
          <w:rFonts w:cstheme="minorHAnsi"/>
        </w:rPr>
        <w:t xml:space="preserve"> di</w:t>
      </w:r>
      <w:r w:rsidR="0007638E">
        <w:rPr>
          <w:rFonts w:cstheme="minorHAnsi"/>
        </w:rPr>
        <w:t>sponibiliza nas páginas 44 e 45</w:t>
      </w:r>
      <w:r w:rsidRPr="002C2977">
        <w:rPr>
          <w:rFonts w:cstheme="minorHAnsi"/>
        </w:rPr>
        <w:t xml:space="preserve"> respectivamente, um instrumento de Vigilância do Desenvolvimento da crian</w:t>
      </w:r>
      <w:r w:rsidR="00E727E0" w:rsidRPr="002C2977">
        <w:rPr>
          <w:rFonts w:cstheme="minorHAnsi"/>
        </w:rPr>
        <w:t>ça de zero a três anos de idade</w:t>
      </w:r>
      <w:r w:rsidR="0007638E">
        <w:rPr>
          <w:rFonts w:cstheme="minorHAnsi"/>
        </w:rPr>
        <w:t xml:space="preserve">. </w:t>
      </w:r>
      <w:r w:rsidR="0007638E" w:rsidRPr="0007638E">
        <w:rPr>
          <w:rFonts w:cstheme="minorHAnsi"/>
          <w:color w:val="FF0000"/>
        </w:rPr>
        <w:t>P</w:t>
      </w:r>
      <w:r w:rsidR="00E727E0" w:rsidRPr="0007638E">
        <w:rPr>
          <w:rFonts w:cstheme="minorHAnsi"/>
          <w:color w:val="FF0000"/>
        </w:rPr>
        <w:t>o</w:t>
      </w:r>
      <w:r w:rsidR="00E727E0" w:rsidRPr="00307C60">
        <w:rPr>
          <w:rFonts w:cstheme="minorHAnsi"/>
          <w:color w:val="FF0000"/>
        </w:rPr>
        <w:t>rém, durante a terceira etapa do Método Canguru</w:t>
      </w:r>
      <w:r w:rsidR="0007638E">
        <w:rPr>
          <w:rFonts w:cstheme="minorHAnsi"/>
          <w:color w:val="FF0000"/>
        </w:rPr>
        <w:t>,</w:t>
      </w:r>
      <w:r w:rsidR="00E727E0" w:rsidRPr="00307C60">
        <w:rPr>
          <w:rFonts w:cstheme="minorHAnsi"/>
          <w:color w:val="FF0000"/>
        </w:rPr>
        <w:t xml:space="preserve"> o acompanhamento do d</w:t>
      </w:r>
      <w:r w:rsidR="0007638E">
        <w:rPr>
          <w:rFonts w:cstheme="minorHAnsi"/>
          <w:color w:val="FF0000"/>
        </w:rPr>
        <w:t xml:space="preserve">esenvolvimento ainda é limitado. A despeito disso, </w:t>
      </w:r>
      <w:r w:rsidR="001C0C8D" w:rsidRPr="00307C60">
        <w:rPr>
          <w:rFonts w:cstheme="minorHAnsi"/>
          <w:color w:val="FF0000"/>
        </w:rPr>
        <w:t>já deve ser observado</w:t>
      </w:r>
      <w:r w:rsidR="0007638E">
        <w:rPr>
          <w:rFonts w:cstheme="minorHAnsi"/>
          <w:color w:val="FF0000"/>
        </w:rPr>
        <w:t xml:space="preserve">, sendo necessária a </w:t>
      </w:r>
      <w:r w:rsidR="0007638E">
        <w:rPr>
          <w:rFonts w:cstheme="minorHAnsi"/>
          <w:b/>
          <w:color w:val="FF0000"/>
        </w:rPr>
        <w:t>correção d</w:t>
      </w:r>
      <w:r w:rsidR="001C0C8D" w:rsidRPr="00307C60">
        <w:rPr>
          <w:rFonts w:cstheme="minorHAnsi"/>
          <w:b/>
          <w:color w:val="FF0000"/>
        </w:rPr>
        <w:t>a idade gestacional.</w:t>
      </w:r>
    </w:p>
    <w:p w14:paraId="6B98DBF8" w14:textId="77777777" w:rsidR="001C0C8D" w:rsidRPr="00307C60" w:rsidRDefault="001C0C8D" w:rsidP="00D507BA">
      <w:pPr>
        <w:spacing w:after="0" w:line="240" w:lineRule="auto"/>
        <w:jc w:val="both"/>
        <w:rPr>
          <w:rFonts w:cstheme="minorHAnsi"/>
          <w:b/>
          <w:color w:val="FF0000"/>
        </w:rPr>
      </w:pPr>
    </w:p>
    <w:p w14:paraId="623B9721" w14:textId="77777777" w:rsidR="00307C60" w:rsidRDefault="00307C60" w:rsidP="00307C60">
      <w:pPr>
        <w:spacing w:after="0" w:line="240" w:lineRule="auto"/>
        <w:jc w:val="both"/>
        <w:rPr>
          <w:rFonts w:cstheme="minorHAnsi"/>
          <w:b/>
        </w:rPr>
      </w:pPr>
    </w:p>
    <w:p w14:paraId="2321A555" w14:textId="77777777" w:rsidR="00307C60" w:rsidRPr="00D507BA" w:rsidRDefault="001C0C8D" w:rsidP="00307C60">
      <w:pPr>
        <w:spacing w:after="0" w:line="240" w:lineRule="auto"/>
        <w:jc w:val="both"/>
        <w:rPr>
          <w:rFonts w:cstheme="minorHAnsi"/>
        </w:rPr>
      </w:pPr>
      <w:r w:rsidRPr="00307C60">
        <w:rPr>
          <w:rFonts w:cstheme="minorHAnsi"/>
          <w:b/>
        </w:rPr>
        <w:t>Como registrar o desenvolvimento de Mariana na CSC?</w:t>
      </w:r>
    </w:p>
    <w:p w14:paraId="5CD06746" w14:textId="77777777" w:rsidR="0007638E" w:rsidRPr="0007638E" w:rsidRDefault="0007638E" w:rsidP="00B77633">
      <w:pPr>
        <w:pStyle w:val="PargrafodaLista"/>
        <w:numPr>
          <w:ilvl w:val="0"/>
          <w:numId w:val="31"/>
        </w:numPr>
        <w:spacing w:after="0" w:line="240" w:lineRule="auto"/>
        <w:jc w:val="both"/>
        <w:rPr>
          <w:rFonts w:cstheme="minorHAnsi"/>
        </w:rPr>
      </w:pPr>
      <w:r w:rsidRPr="0007638E">
        <w:rPr>
          <w:rFonts w:cstheme="minorHAnsi"/>
        </w:rPr>
        <w:t>O pro</w:t>
      </w:r>
      <w:r>
        <w:rPr>
          <w:rFonts w:cstheme="minorHAnsi"/>
        </w:rPr>
        <w:t xml:space="preserve">fissional deverá observar os seguintes marcos de desenvolvimento: postura </w:t>
      </w:r>
      <w:r w:rsidR="00B77633">
        <w:rPr>
          <w:rFonts w:cstheme="minorHAnsi"/>
        </w:rPr>
        <w:t>habitual; r</w:t>
      </w:r>
      <w:r>
        <w:rPr>
          <w:rFonts w:cstheme="minorHAnsi"/>
        </w:rPr>
        <w:t>eação a sons com movimento nos olhos</w:t>
      </w:r>
      <w:r w:rsidR="00B77633">
        <w:rPr>
          <w:rFonts w:cstheme="minorHAnsi"/>
        </w:rPr>
        <w:t xml:space="preserve"> ou mudança de expressão facial; e, elevação de cabeça.</w:t>
      </w:r>
    </w:p>
    <w:p w14:paraId="4216C784" w14:textId="77777777" w:rsidR="00307C60" w:rsidRPr="00307C60" w:rsidRDefault="00307C60" w:rsidP="00B77633">
      <w:pPr>
        <w:pStyle w:val="PargrafodaLista"/>
        <w:numPr>
          <w:ilvl w:val="0"/>
          <w:numId w:val="31"/>
        </w:numPr>
        <w:spacing w:after="0" w:line="240" w:lineRule="auto"/>
        <w:jc w:val="both"/>
        <w:rPr>
          <w:rFonts w:cstheme="minorHAnsi"/>
          <w:b/>
        </w:rPr>
      </w:pPr>
      <w:r w:rsidRPr="00307C60">
        <w:rPr>
          <w:rFonts w:cstheme="minorHAnsi"/>
          <w:b/>
        </w:rPr>
        <w:t>Não será possível realizar, na consulta atual, os registros dos marcos de desenvolvimento disponibilizados na CSC devido à ICG de Mariana ser de 40 semanas;</w:t>
      </w:r>
    </w:p>
    <w:p w14:paraId="7EF0D9AF" w14:textId="77777777" w:rsidR="00307C60" w:rsidRDefault="00307C60" w:rsidP="00B77633">
      <w:pPr>
        <w:pStyle w:val="PargrafodaLista"/>
        <w:numPr>
          <w:ilvl w:val="0"/>
          <w:numId w:val="31"/>
        </w:numPr>
        <w:spacing w:after="0" w:line="240" w:lineRule="auto"/>
        <w:jc w:val="both"/>
        <w:rPr>
          <w:rFonts w:cstheme="minorHAnsi"/>
        </w:rPr>
      </w:pPr>
      <w:r>
        <w:rPr>
          <w:rFonts w:cstheme="minorHAnsi"/>
        </w:rPr>
        <w:t>Como Mariana nasceu pré-termo</w:t>
      </w:r>
      <w:r w:rsidR="00B77633">
        <w:rPr>
          <w:rFonts w:cstheme="minorHAnsi"/>
        </w:rPr>
        <w:t>,</w:t>
      </w:r>
      <w:r>
        <w:rPr>
          <w:rFonts w:cstheme="minorHAnsi"/>
        </w:rPr>
        <w:t xml:space="preserve"> os marcos de desenvolvimento da CSC não poderão ser considerados durante os dois primeiros anos de vida. Sendo necessária a utilização de outro instrumento para acompanhamento.</w:t>
      </w:r>
    </w:p>
    <w:p w14:paraId="78DBFA65" w14:textId="77777777" w:rsidR="00B77633" w:rsidRDefault="00B77633" w:rsidP="00B77633">
      <w:pPr>
        <w:pStyle w:val="PargrafodaLista"/>
        <w:numPr>
          <w:ilvl w:val="0"/>
          <w:numId w:val="31"/>
        </w:numPr>
        <w:spacing w:after="0" w:line="240" w:lineRule="auto"/>
        <w:jc w:val="both"/>
        <w:rPr>
          <w:rFonts w:cstheme="minorHAnsi"/>
        </w:rPr>
      </w:pPr>
      <w:r>
        <w:rPr>
          <w:rFonts w:cstheme="minorHAnsi"/>
        </w:rPr>
        <w:t>Não são necessárias anotações sobre o seu desenvolvimento, visto que Mariana está participando da terceira etapa do Método Canguru.</w:t>
      </w:r>
    </w:p>
    <w:p w14:paraId="2A21DD38" w14:textId="77777777" w:rsidR="00307C60" w:rsidRPr="00B77633" w:rsidRDefault="00307C60" w:rsidP="00B77633">
      <w:pPr>
        <w:spacing w:after="0" w:line="240" w:lineRule="auto"/>
        <w:jc w:val="both"/>
        <w:rPr>
          <w:rFonts w:cstheme="minorHAnsi"/>
          <w:b/>
        </w:rPr>
      </w:pPr>
    </w:p>
    <w:p w14:paraId="70306FCD" w14:textId="77777777" w:rsidR="001C0C8D" w:rsidRPr="00D507BA" w:rsidRDefault="001C0C8D" w:rsidP="00D507BA">
      <w:pPr>
        <w:spacing w:after="0" w:line="240" w:lineRule="auto"/>
        <w:jc w:val="both"/>
        <w:rPr>
          <w:rFonts w:cstheme="minorHAnsi"/>
        </w:rPr>
      </w:pPr>
    </w:p>
    <w:p w14:paraId="0D3E1019" w14:textId="77777777" w:rsidR="002A5585" w:rsidRPr="00D507BA" w:rsidRDefault="002A5585" w:rsidP="00D507BA">
      <w:pPr>
        <w:spacing w:after="0" w:line="240" w:lineRule="auto"/>
        <w:jc w:val="both"/>
        <w:rPr>
          <w:rFonts w:cstheme="minorHAnsi"/>
        </w:rPr>
      </w:pPr>
      <w:r w:rsidRPr="00D507BA">
        <w:rPr>
          <w:rFonts w:cstheme="minorHAnsi"/>
          <w:highlight w:val="yellow"/>
        </w:rPr>
        <w:t>COLOCAR TÓPICOS PARA MARCAR</w:t>
      </w:r>
    </w:p>
    <w:p w14:paraId="20FC560B" w14:textId="77777777" w:rsidR="00E727E0" w:rsidRPr="00D507BA" w:rsidRDefault="00E727E0" w:rsidP="00D507BA">
      <w:pPr>
        <w:spacing w:after="0" w:line="240" w:lineRule="auto"/>
        <w:jc w:val="both"/>
        <w:rPr>
          <w:rFonts w:cstheme="minorHAnsi"/>
          <w:b/>
        </w:rPr>
      </w:pPr>
    </w:p>
    <w:p w14:paraId="0B7D9800" w14:textId="77777777" w:rsidR="00B5041C" w:rsidRDefault="00B5041C" w:rsidP="00B5041C">
      <w:pPr>
        <w:spacing w:after="0" w:line="240" w:lineRule="auto"/>
        <w:jc w:val="both"/>
        <w:rPr>
          <w:rFonts w:cstheme="minorHAnsi"/>
          <w:b/>
        </w:rPr>
      </w:pPr>
      <w:r>
        <w:rPr>
          <w:rFonts w:cstheme="minorHAnsi"/>
          <w:b/>
        </w:rPr>
        <w:t>Desenvolvimento Infantil: É importante registrar:</w:t>
      </w:r>
    </w:p>
    <w:p w14:paraId="6C3CEDB9" w14:textId="77777777" w:rsidR="00E727E0" w:rsidRPr="00B5041C" w:rsidRDefault="00B5041C" w:rsidP="00B5041C">
      <w:pPr>
        <w:pStyle w:val="PargrafodaLista"/>
        <w:numPr>
          <w:ilvl w:val="0"/>
          <w:numId w:val="32"/>
        </w:numPr>
        <w:spacing w:after="0" w:line="240" w:lineRule="auto"/>
        <w:jc w:val="both"/>
        <w:rPr>
          <w:rFonts w:cstheme="minorHAnsi"/>
        </w:rPr>
      </w:pPr>
      <w:r>
        <w:rPr>
          <w:rFonts w:cstheme="minorHAnsi"/>
        </w:rPr>
        <w:t>O</w:t>
      </w:r>
      <w:r w:rsidR="00E727E0" w:rsidRPr="00B5041C">
        <w:rPr>
          <w:rFonts w:cstheme="minorHAnsi"/>
        </w:rPr>
        <w:t xml:space="preserve">s reflexos primários </w:t>
      </w:r>
      <w:r>
        <w:rPr>
          <w:rFonts w:cstheme="minorHAnsi"/>
        </w:rPr>
        <w:t>d</w:t>
      </w:r>
      <w:r w:rsidR="00E727E0" w:rsidRPr="00B5041C">
        <w:rPr>
          <w:rFonts w:cstheme="minorHAnsi"/>
        </w:rPr>
        <w:t>o RN</w:t>
      </w:r>
      <w:r>
        <w:rPr>
          <w:rFonts w:cstheme="minorHAnsi"/>
        </w:rPr>
        <w:t>,</w:t>
      </w:r>
      <w:r w:rsidR="00E727E0" w:rsidRPr="00B5041C">
        <w:rPr>
          <w:rFonts w:cstheme="minorHAnsi"/>
        </w:rPr>
        <w:t xml:space="preserve"> identificando a presença dos reflexos de: Mooro, preensão palmar, preensão plantar, marcha, tônico cervical assimétrico e </w:t>
      </w:r>
      <w:r w:rsidR="00E727E0" w:rsidRPr="00B5041C">
        <w:rPr>
          <w:rFonts w:cstheme="minorHAnsi"/>
          <w:highlight w:val="magenta"/>
        </w:rPr>
        <w:t>reflexo</w:t>
      </w:r>
      <w:r>
        <w:rPr>
          <w:rFonts w:cstheme="minorHAnsi"/>
        </w:rPr>
        <w:t xml:space="preserve">/ </w:t>
      </w:r>
      <w:r w:rsidRPr="00B5041C">
        <w:rPr>
          <w:rFonts w:cstheme="minorHAnsi"/>
          <w:highlight w:val="magenta"/>
        </w:rPr>
        <w:t>reação</w:t>
      </w:r>
      <w:r w:rsidR="00B603C0">
        <w:rPr>
          <w:rFonts w:cstheme="minorHAnsi"/>
        </w:rPr>
        <w:t xml:space="preserve"> </w:t>
      </w:r>
      <w:r w:rsidR="00E727E0" w:rsidRPr="00B5041C">
        <w:rPr>
          <w:rFonts w:cstheme="minorHAnsi"/>
        </w:rPr>
        <w:t>de Babinski;</w:t>
      </w:r>
    </w:p>
    <w:p w14:paraId="7878B51C" w14:textId="77777777" w:rsidR="001C3D2E" w:rsidRDefault="00B5041C" w:rsidP="00B77633">
      <w:pPr>
        <w:pStyle w:val="PargrafodaLista"/>
        <w:numPr>
          <w:ilvl w:val="0"/>
          <w:numId w:val="30"/>
        </w:numPr>
        <w:spacing w:after="0" w:line="240" w:lineRule="auto"/>
        <w:jc w:val="both"/>
        <w:rPr>
          <w:rFonts w:cstheme="minorHAnsi"/>
        </w:rPr>
      </w:pPr>
      <w:r>
        <w:rPr>
          <w:rFonts w:cstheme="minorHAnsi"/>
        </w:rPr>
        <w:t>Tônus muscular (</w:t>
      </w:r>
      <w:r w:rsidR="001C3D2E">
        <w:rPr>
          <w:rFonts w:cstheme="minorHAnsi"/>
        </w:rPr>
        <w:t xml:space="preserve">no primeiro trimestre, </w:t>
      </w:r>
      <w:r>
        <w:rPr>
          <w:rFonts w:cstheme="minorHAnsi"/>
        </w:rPr>
        <w:t xml:space="preserve">há </w:t>
      </w:r>
      <w:r w:rsidR="001C3D2E">
        <w:rPr>
          <w:rFonts w:cstheme="minorHAnsi"/>
        </w:rPr>
        <w:t>predomínio</w:t>
      </w:r>
      <w:r>
        <w:rPr>
          <w:rFonts w:cstheme="minorHAnsi"/>
        </w:rPr>
        <w:t xml:space="preserve"> do</w:t>
      </w:r>
      <w:r w:rsidR="001C3D2E">
        <w:rPr>
          <w:rFonts w:cstheme="minorHAnsi"/>
        </w:rPr>
        <w:t xml:space="preserve"> o tônus</w:t>
      </w:r>
      <w:r w:rsidR="00B603C0">
        <w:rPr>
          <w:rFonts w:cstheme="minorHAnsi"/>
        </w:rPr>
        <w:t xml:space="preserve"> </w:t>
      </w:r>
      <w:r w:rsidR="001C3D2E">
        <w:rPr>
          <w:rFonts w:cstheme="minorHAnsi"/>
        </w:rPr>
        <w:t>flexor, apresentando discreta resistência à extensão</w:t>
      </w:r>
      <w:r w:rsidR="00E727E0" w:rsidRPr="001C0C8D">
        <w:rPr>
          <w:rFonts w:cstheme="minorHAnsi"/>
        </w:rPr>
        <w:t>)</w:t>
      </w:r>
    </w:p>
    <w:p w14:paraId="49C8EA62" w14:textId="77777777" w:rsidR="00E727E0" w:rsidRPr="001C0C8D" w:rsidRDefault="001C3D2E" w:rsidP="00B77633">
      <w:pPr>
        <w:pStyle w:val="PargrafodaLista"/>
        <w:numPr>
          <w:ilvl w:val="0"/>
          <w:numId w:val="30"/>
        </w:numPr>
        <w:spacing w:after="0" w:line="240" w:lineRule="auto"/>
        <w:jc w:val="both"/>
        <w:rPr>
          <w:rFonts w:cstheme="minorHAnsi"/>
        </w:rPr>
      </w:pPr>
      <w:r>
        <w:rPr>
          <w:rFonts w:cstheme="minorHAnsi"/>
        </w:rPr>
        <w:t>P</w:t>
      </w:r>
      <w:r w:rsidR="00E727E0" w:rsidRPr="001C0C8D">
        <w:rPr>
          <w:rFonts w:cstheme="minorHAnsi"/>
        </w:rPr>
        <w:t xml:space="preserve">ostura </w:t>
      </w:r>
      <w:r>
        <w:rPr>
          <w:rFonts w:cstheme="minorHAnsi"/>
        </w:rPr>
        <w:t xml:space="preserve">habitual em </w:t>
      </w:r>
      <w:r w:rsidR="00E727E0" w:rsidRPr="001C0C8D">
        <w:rPr>
          <w:rFonts w:cstheme="minorHAnsi"/>
        </w:rPr>
        <w:t>posição dorsal: postura flexora, cabeça</w:t>
      </w:r>
      <w:r>
        <w:rPr>
          <w:rFonts w:cstheme="minorHAnsi"/>
        </w:rPr>
        <w:t xml:space="preserve"> lateralizada, pernas afastadas</w:t>
      </w:r>
      <w:r w:rsidR="00E727E0" w:rsidRPr="001C0C8D">
        <w:rPr>
          <w:rFonts w:cstheme="minorHAnsi"/>
        </w:rPr>
        <w:t>;</w:t>
      </w:r>
    </w:p>
    <w:p w14:paraId="3BD48B24" w14:textId="77777777" w:rsidR="00E727E0" w:rsidRPr="001C0C8D" w:rsidRDefault="001C3D2E" w:rsidP="00B77633">
      <w:pPr>
        <w:pStyle w:val="PargrafodaLista"/>
        <w:numPr>
          <w:ilvl w:val="0"/>
          <w:numId w:val="30"/>
        </w:numPr>
        <w:spacing w:after="0" w:line="240" w:lineRule="auto"/>
        <w:rPr>
          <w:rFonts w:cstheme="minorHAnsi"/>
        </w:rPr>
      </w:pPr>
      <w:r>
        <w:rPr>
          <w:rFonts w:cstheme="minorHAnsi"/>
        </w:rPr>
        <w:t>A</w:t>
      </w:r>
      <w:r w:rsidR="00E727E0" w:rsidRPr="001C0C8D">
        <w:rPr>
          <w:rFonts w:cstheme="minorHAnsi"/>
        </w:rPr>
        <w:t>ssimetria dos movimentos;</w:t>
      </w:r>
    </w:p>
    <w:p w14:paraId="63EAC03D" w14:textId="77777777" w:rsidR="00E727E0" w:rsidRPr="001C0C8D" w:rsidRDefault="001C3D2E" w:rsidP="00B77633">
      <w:pPr>
        <w:pStyle w:val="PargrafodaLista"/>
        <w:numPr>
          <w:ilvl w:val="0"/>
          <w:numId w:val="30"/>
        </w:numPr>
        <w:spacing w:after="0" w:line="240" w:lineRule="auto"/>
        <w:jc w:val="both"/>
        <w:rPr>
          <w:rFonts w:cstheme="minorHAnsi"/>
        </w:rPr>
      </w:pPr>
      <w:r>
        <w:rPr>
          <w:rFonts w:cstheme="minorHAnsi"/>
        </w:rPr>
        <w:t xml:space="preserve">Achados através da palpação e avaliação de </w:t>
      </w:r>
      <w:r w:rsidR="00E727E0" w:rsidRPr="001C0C8D">
        <w:rPr>
          <w:rFonts w:cstheme="minorHAnsi"/>
        </w:rPr>
        <w:t>fontanelas;</w:t>
      </w:r>
    </w:p>
    <w:p w14:paraId="3FDDCE09" w14:textId="77777777" w:rsidR="00E727E0" w:rsidRPr="001C0C8D" w:rsidRDefault="001C3D2E" w:rsidP="00B77633">
      <w:pPr>
        <w:pStyle w:val="PargrafodaLista"/>
        <w:numPr>
          <w:ilvl w:val="0"/>
          <w:numId w:val="30"/>
        </w:numPr>
        <w:spacing w:after="0" w:line="240" w:lineRule="auto"/>
        <w:jc w:val="both"/>
        <w:rPr>
          <w:rFonts w:cstheme="minorHAnsi"/>
        </w:rPr>
      </w:pPr>
      <w:r>
        <w:rPr>
          <w:rFonts w:cstheme="minorHAnsi"/>
        </w:rPr>
        <w:t>P</w:t>
      </w:r>
      <w:r w:rsidR="00E727E0" w:rsidRPr="001C0C8D">
        <w:rPr>
          <w:rFonts w:cstheme="minorHAnsi"/>
        </w:rPr>
        <w:t xml:space="preserve">erímetro cefálico no gráfico, </w:t>
      </w:r>
      <w:r>
        <w:rPr>
          <w:rFonts w:cstheme="minorHAnsi"/>
        </w:rPr>
        <w:t xml:space="preserve">devendo ficar </w:t>
      </w:r>
      <w:r w:rsidR="00E727E0" w:rsidRPr="001C0C8D">
        <w:rPr>
          <w:rFonts w:cstheme="minorHAnsi"/>
        </w:rPr>
        <w:t xml:space="preserve">atento </w:t>
      </w:r>
      <w:r>
        <w:rPr>
          <w:rFonts w:cstheme="minorHAnsi"/>
        </w:rPr>
        <w:t>a</w:t>
      </w:r>
      <w:r w:rsidR="00E727E0" w:rsidRPr="001C0C8D">
        <w:rPr>
          <w:rFonts w:cstheme="minorHAnsi"/>
        </w:rPr>
        <w:t xml:space="preserve">os parâmetros de normalidade na curva </w:t>
      </w:r>
      <w:r>
        <w:rPr>
          <w:rFonts w:cstheme="minorHAnsi"/>
        </w:rPr>
        <w:t xml:space="preserve">de </w:t>
      </w:r>
      <w:r w:rsidR="00E727E0" w:rsidRPr="001C0C8D">
        <w:rPr>
          <w:rFonts w:cstheme="minorHAnsi"/>
        </w:rPr>
        <w:t>crescimento</w:t>
      </w:r>
      <w:r w:rsidR="00C008C8" w:rsidRPr="001C0C8D">
        <w:rPr>
          <w:rFonts w:cstheme="minorHAnsi"/>
        </w:rPr>
        <w:t>;</w:t>
      </w:r>
    </w:p>
    <w:p w14:paraId="3B35FBFF" w14:textId="77777777" w:rsidR="00E727E0" w:rsidRPr="001C0C8D" w:rsidRDefault="001C3D2E" w:rsidP="00B77633">
      <w:pPr>
        <w:pStyle w:val="PargrafodaLista"/>
        <w:numPr>
          <w:ilvl w:val="0"/>
          <w:numId w:val="30"/>
        </w:numPr>
        <w:spacing w:after="0" w:line="240" w:lineRule="auto"/>
        <w:jc w:val="both"/>
        <w:rPr>
          <w:rFonts w:cstheme="minorHAnsi"/>
        </w:rPr>
      </w:pPr>
      <w:r>
        <w:rPr>
          <w:rFonts w:cstheme="minorHAnsi"/>
        </w:rPr>
        <w:t>P</w:t>
      </w:r>
      <w:r w:rsidR="00E727E0" w:rsidRPr="001C0C8D">
        <w:rPr>
          <w:rFonts w:cstheme="minorHAnsi"/>
        </w:rPr>
        <w:t>erímetro torácico</w:t>
      </w:r>
      <w:r>
        <w:rPr>
          <w:rFonts w:cstheme="minorHAnsi"/>
        </w:rPr>
        <w:t>,</w:t>
      </w:r>
      <w:r w:rsidR="00E727E0" w:rsidRPr="001C0C8D">
        <w:rPr>
          <w:rFonts w:cstheme="minorHAnsi"/>
        </w:rPr>
        <w:t xml:space="preserve"> comparando-o com o cefálico (ao nascer o PC é maior que o PT, a relação se inverte em torno do 3º ou 4º mês de vida);</w:t>
      </w:r>
    </w:p>
    <w:p w14:paraId="21113F7A" w14:textId="77777777" w:rsidR="00E727E0" w:rsidRPr="001C0C8D" w:rsidRDefault="001C3D2E" w:rsidP="00B77633">
      <w:pPr>
        <w:pStyle w:val="PargrafodaLista"/>
        <w:numPr>
          <w:ilvl w:val="0"/>
          <w:numId w:val="30"/>
        </w:numPr>
        <w:spacing w:after="0" w:line="240" w:lineRule="auto"/>
        <w:jc w:val="both"/>
        <w:rPr>
          <w:rFonts w:cstheme="minorHAnsi"/>
        </w:rPr>
      </w:pPr>
      <w:r>
        <w:rPr>
          <w:rFonts w:cstheme="minorHAnsi"/>
        </w:rPr>
        <w:t>S</w:t>
      </w:r>
      <w:r w:rsidR="00E727E0" w:rsidRPr="001C0C8D">
        <w:rPr>
          <w:rFonts w:cstheme="minorHAnsi"/>
        </w:rPr>
        <w:t>e a cr</w:t>
      </w:r>
      <w:r w:rsidR="00C008C8" w:rsidRPr="001C0C8D">
        <w:rPr>
          <w:rFonts w:cstheme="minorHAnsi"/>
        </w:rPr>
        <w:t xml:space="preserve">iança realizou </w:t>
      </w:r>
      <w:r>
        <w:rPr>
          <w:rFonts w:cstheme="minorHAnsi"/>
        </w:rPr>
        <w:t xml:space="preserve">as </w:t>
      </w:r>
      <w:r w:rsidR="00C008C8" w:rsidRPr="001C0C8D">
        <w:rPr>
          <w:rFonts w:cstheme="minorHAnsi"/>
        </w:rPr>
        <w:t>Triage</w:t>
      </w:r>
      <w:r>
        <w:rPr>
          <w:rFonts w:cstheme="minorHAnsi"/>
        </w:rPr>
        <w:t>ns</w:t>
      </w:r>
      <w:r w:rsidR="00C008C8" w:rsidRPr="001C0C8D">
        <w:rPr>
          <w:rFonts w:cstheme="minorHAnsi"/>
        </w:rPr>
        <w:t xml:space="preserve"> Neonata</w:t>
      </w:r>
      <w:r>
        <w:rPr>
          <w:rFonts w:cstheme="minorHAnsi"/>
        </w:rPr>
        <w:t>is de Rotina (Teste do Pezinho; Teste da Orelhinha, Teste do Olhinho e Teste da Linguinha)</w:t>
      </w:r>
      <w:r w:rsidR="00C008C8" w:rsidRPr="001C0C8D">
        <w:rPr>
          <w:rFonts w:cstheme="minorHAnsi"/>
        </w:rPr>
        <w:t>.</w:t>
      </w:r>
    </w:p>
    <w:p w14:paraId="2DBCFCFE" w14:textId="77777777" w:rsidR="00E727E0" w:rsidRPr="00D507BA" w:rsidRDefault="00E727E0" w:rsidP="00D507BA">
      <w:pPr>
        <w:spacing w:after="0" w:line="240" w:lineRule="auto"/>
        <w:jc w:val="both"/>
        <w:rPr>
          <w:rFonts w:cstheme="minorHAnsi"/>
        </w:rPr>
      </w:pPr>
    </w:p>
    <w:p w14:paraId="464275AA" w14:textId="77777777" w:rsidR="00E727E0" w:rsidRPr="00D507BA" w:rsidRDefault="00E727E0" w:rsidP="005A24EE">
      <w:pPr>
        <w:pStyle w:val="Ttulo6"/>
        <w:spacing w:before="0" w:line="240" w:lineRule="auto"/>
        <w:jc w:val="both"/>
        <w:rPr>
          <w:rFonts w:asciiTheme="minorHAnsi" w:eastAsiaTheme="minorHAnsi" w:hAnsiTheme="minorHAnsi" w:cstheme="minorHAnsi"/>
          <w:color w:val="auto"/>
        </w:rPr>
      </w:pPr>
      <w:r w:rsidRPr="005A24EE">
        <w:rPr>
          <w:rFonts w:asciiTheme="minorHAnsi" w:eastAsiaTheme="minorHAnsi" w:hAnsiTheme="minorHAnsi" w:cstheme="minorHAnsi"/>
          <w:b/>
          <w:color w:val="auto"/>
        </w:rPr>
        <w:t>CONDUTAS</w:t>
      </w:r>
      <w:r w:rsidR="005A24EE">
        <w:rPr>
          <w:rFonts w:asciiTheme="minorHAnsi" w:eastAsiaTheme="minorHAnsi" w:hAnsiTheme="minorHAnsi" w:cstheme="minorHAnsi"/>
          <w:color w:val="auto"/>
        </w:rPr>
        <w:t>:</w:t>
      </w:r>
      <w:r w:rsidRPr="00D507BA">
        <w:rPr>
          <w:rFonts w:asciiTheme="minorHAnsi" w:eastAsiaTheme="minorHAnsi" w:hAnsiTheme="minorHAnsi" w:cstheme="minorHAnsi"/>
          <w:color w:val="auto"/>
        </w:rPr>
        <w:t xml:space="preserve"> Em caso de alterações na avaliação do desenvolvimento</w:t>
      </w:r>
      <w:r w:rsidR="00B77633">
        <w:rPr>
          <w:rFonts w:asciiTheme="minorHAnsi" w:eastAsiaTheme="minorHAnsi" w:hAnsiTheme="minorHAnsi" w:cstheme="minorHAnsi"/>
          <w:color w:val="auto"/>
        </w:rPr>
        <w:t xml:space="preserve">, apresentando principalmente </w:t>
      </w:r>
      <w:r w:rsidRPr="00D507BA">
        <w:rPr>
          <w:rFonts w:asciiTheme="minorHAnsi" w:eastAsiaTheme="minorHAnsi" w:hAnsiTheme="minorHAnsi" w:cstheme="minorHAnsi"/>
          <w:color w:val="auto"/>
        </w:rPr>
        <w:t>reflexos fracos</w:t>
      </w:r>
      <w:r w:rsidR="00B77633">
        <w:rPr>
          <w:rFonts w:asciiTheme="minorHAnsi" w:eastAsiaTheme="minorHAnsi" w:hAnsiTheme="minorHAnsi" w:cstheme="minorHAnsi"/>
          <w:color w:val="auto"/>
        </w:rPr>
        <w:t xml:space="preserve"> ou ausentes; hipotonia ou hipertonia;</w:t>
      </w:r>
      <w:r w:rsidRPr="00D507BA">
        <w:rPr>
          <w:rFonts w:asciiTheme="minorHAnsi" w:eastAsiaTheme="minorHAnsi" w:hAnsiTheme="minorHAnsi" w:cstheme="minorHAnsi"/>
          <w:color w:val="auto"/>
        </w:rPr>
        <w:t xml:space="preserve"> postura extensora</w:t>
      </w:r>
      <w:r w:rsidR="00B77633">
        <w:rPr>
          <w:rFonts w:asciiTheme="minorHAnsi" w:eastAsiaTheme="minorHAnsi" w:hAnsiTheme="minorHAnsi" w:cstheme="minorHAnsi"/>
          <w:color w:val="auto"/>
        </w:rPr>
        <w:t>;</w:t>
      </w:r>
      <w:r w:rsidRPr="00D507BA">
        <w:rPr>
          <w:rFonts w:asciiTheme="minorHAnsi" w:eastAsiaTheme="minorHAnsi" w:hAnsiTheme="minorHAnsi" w:cstheme="minorHAnsi"/>
          <w:color w:val="auto"/>
        </w:rPr>
        <w:t xml:space="preserve"> movimentos assimétricos</w:t>
      </w:r>
      <w:r w:rsidR="00B77633">
        <w:rPr>
          <w:rFonts w:asciiTheme="minorHAnsi" w:eastAsiaTheme="minorHAnsi" w:hAnsiTheme="minorHAnsi" w:cstheme="minorHAnsi"/>
          <w:color w:val="auto"/>
        </w:rPr>
        <w:t xml:space="preserve"> bem evidentes; fontanelas tensas ou fechadas, a criança deverá ser</w:t>
      </w:r>
      <w:r w:rsidRPr="00D507BA">
        <w:rPr>
          <w:rFonts w:asciiTheme="minorHAnsi" w:eastAsiaTheme="minorHAnsi" w:hAnsiTheme="minorHAnsi" w:cstheme="minorHAnsi"/>
          <w:color w:val="auto"/>
        </w:rPr>
        <w:t xml:space="preserve"> encaminha</w:t>
      </w:r>
      <w:r w:rsidR="00B77633">
        <w:rPr>
          <w:rFonts w:asciiTheme="minorHAnsi" w:eastAsiaTheme="minorHAnsi" w:hAnsiTheme="minorHAnsi" w:cstheme="minorHAnsi"/>
          <w:color w:val="auto"/>
        </w:rPr>
        <w:t>da</w:t>
      </w:r>
      <w:r w:rsidRPr="00D507BA">
        <w:rPr>
          <w:rFonts w:asciiTheme="minorHAnsi" w:eastAsiaTheme="minorHAnsi" w:hAnsiTheme="minorHAnsi" w:cstheme="minorHAnsi"/>
          <w:color w:val="auto"/>
        </w:rPr>
        <w:t xml:space="preserve"> para profissionais especializados. </w:t>
      </w:r>
    </w:p>
    <w:p w14:paraId="7EA8C8FB" w14:textId="77777777" w:rsidR="00E727E0" w:rsidRPr="00D507BA" w:rsidRDefault="00E727E0" w:rsidP="00D507BA">
      <w:pPr>
        <w:spacing w:after="0" w:line="240" w:lineRule="auto"/>
        <w:jc w:val="both"/>
        <w:rPr>
          <w:rFonts w:cstheme="minorHAnsi"/>
        </w:rPr>
      </w:pPr>
    </w:p>
    <w:p w14:paraId="2C33374D" w14:textId="77777777" w:rsidR="002A5585" w:rsidRPr="005A24EE" w:rsidRDefault="002A5585" w:rsidP="00D507BA">
      <w:pPr>
        <w:spacing w:after="0" w:line="240" w:lineRule="auto"/>
        <w:jc w:val="both"/>
        <w:rPr>
          <w:rFonts w:cstheme="minorHAnsi"/>
          <w:b/>
        </w:rPr>
      </w:pPr>
      <w:r w:rsidRPr="005A24EE">
        <w:rPr>
          <w:rFonts w:cstheme="minorHAnsi"/>
          <w:b/>
        </w:rPr>
        <w:t>O que Orientar?</w:t>
      </w:r>
    </w:p>
    <w:p w14:paraId="43DD5106" w14:textId="77777777" w:rsidR="002A5585" w:rsidRPr="00D507BA" w:rsidRDefault="002A5585" w:rsidP="00D507BA">
      <w:pPr>
        <w:spacing w:after="0" w:line="240" w:lineRule="auto"/>
        <w:jc w:val="both"/>
        <w:rPr>
          <w:rFonts w:cstheme="minorHAnsi"/>
        </w:rPr>
      </w:pPr>
      <w:r w:rsidRPr="00D507BA">
        <w:rPr>
          <w:rFonts w:cstheme="minorHAnsi"/>
        </w:rPr>
        <w:t>Você pode orientar a família para ler o item "Estimulando o desenvolvimento da criança com afeto" nas páginas 18-21 da CSC.</w:t>
      </w:r>
    </w:p>
    <w:p w14:paraId="1C7A3B08" w14:textId="77777777" w:rsidR="005A24EE" w:rsidRDefault="005A24EE" w:rsidP="00D507BA">
      <w:pPr>
        <w:spacing w:after="0" w:line="240" w:lineRule="auto"/>
        <w:jc w:val="both"/>
        <w:rPr>
          <w:rFonts w:cstheme="minorHAnsi"/>
        </w:rPr>
      </w:pPr>
    </w:p>
    <w:p w14:paraId="1837724F" w14:textId="77777777" w:rsidR="002A5585" w:rsidRPr="00D507BA" w:rsidRDefault="00BF1BA6" w:rsidP="00D507BA">
      <w:pPr>
        <w:spacing w:after="0" w:line="240" w:lineRule="auto"/>
        <w:jc w:val="both"/>
        <w:rPr>
          <w:rFonts w:cstheme="minorHAnsi"/>
        </w:rPr>
      </w:pPr>
      <w:r w:rsidRPr="005A24EE">
        <w:rPr>
          <w:rFonts w:cstheme="minorHAnsi"/>
          <w:b/>
        </w:rPr>
        <w:t>OBS</w:t>
      </w:r>
      <w:r w:rsidR="002A5585" w:rsidRPr="005A24EE">
        <w:rPr>
          <w:rFonts w:cstheme="minorHAnsi"/>
          <w:b/>
        </w:rPr>
        <w:t>:</w:t>
      </w:r>
      <w:r w:rsidR="002A5585" w:rsidRPr="00D507BA">
        <w:rPr>
          <w:rFonts w:cstheme="minorHAnsi"/>
        </w:rPr>
        <w:t xml:space="preserve"> A CSC é bem completa e o seu manuseio, pela família, deve ser estimulado pelos profissionais de saúde que acompanham a criança.</w:t>
      </w:r>
    </w:p>
    <w:p w14:paraId="2228F05B" w14:textId="77777777" w:rsidR="002A5585" w:rsidRPr="00D507BA" w:rsidRDefault="002A5585" w:rsidP="00D507BA">
      <w:pPr>
        <w:spacing w:after="0" w:line="240" w:lineRule="auto"/>
        <w:jc w:val="both"/>
        <w:rPr>
          <w:rFonts w:cstheme="minorHAnsi"/>
        </w:rPr>
      </w:pPr>
    </w:p>
    <w:p w14:paraId="17999A9E" w14:textId="77777777" w:rsidR="005A24EE" w:rsidRDefault="005A24EE" w:rsidP="00D507BA">
      <w:pPr>
        <w:pStyle w:val="PargrafodaLista"/>
        <w:spacing w:after="0" w:line="240" w:lineRule="auto"/>
        <w:ind w:left="0"/>
        <w:jc w:val="both"/>
        <w:rPr>
          <w:rFonts w:cstheme="minorHAnsi"/>
          <w:b/>
        </w:rPr>
      </w:pPr>
    </w:p>
    <w:p w14:paraId="7ACD64C7" w14:textId="77777777" w:rsidR="00B603C0" w:rsidRDefault="001C3D2E" w:rsidP="00D507BA">
      <w:pPr>
        <w:pStyle w:val="PargrafodaLista"/>
        <w:spacing w:after="0" w:line="240" w:lineRule="auto"/>
        <w:ind w:left="0"/>
        <w:jc w:val="both"/>
        <w:rPr>
          <w:rFonts w:cstheme="minorHAnsi"/>
          <w:b/>
        </w:rPr>
      </w:pPr>
      <w:r>
        <w:rPr>
          <w:rFonts w:cstheme="minorHAnsi"/>
          <w:b/>
        </w:rPr>
        <w:t>Passo 3 – Avaliar o Calendário Básico de Vacinas</w:t>
      </w:r>
      <w:r w:rsidR="00DA1BFF" w:rsidRPr="00D507BA">
        <w:rPr>
          <w:rFonts w:cstheme="minorHAnsi"/>
          <w:b/>
        </w:rPr>
        <w:t>.</w:t>
      </w:r>
    </w:p>
    <w:p w14:paraId="34A02E24" w14:textId="77777777" w:rsidR="001C143A" w:rsidRPr="00D507BA" w:rsidRDefault="001C143A" w:rsidP="00D507BA">
      <w:pPr>
        <w:pStyle w:val="PargrafodaLista"/>
        <w:spacing w:after="0" w:line="240" w:lineRule="auto"/>
        <w:ind w:left="0"/>
        <w:jc w:val="both"/>
        <w:rPr>
          <w:rFonts w:cstheme="minorHAnsi"/>
          <w:color w:val="2F5496" w:themeColor="accent5" w:themeShade="BF"/>
        </w:rPr>
      </w:pPr>
      <w:r w:rsidRPr="001C3D2E">
        <w:rPr>
          <w:rFonts w:cstheme="minorHAnsi"/>
          <w:color w:val="2F5496" w:themeColor="accent5" w:themeShade="BF"/>
          <w:highlight w:val="magenta"/>
        </w:rPr>
        <w:t>Ver informações Guia MT páginas 34-37</w:t>
      </w:r>
    </w:p>
    <w:p w14:paraId="0016DAB2" w14:textId="77777777" w:rsidR="002A5585" w:rsidRPr="00D507BA" w:rsidRDefault="002A5585" w:rsidP="00D507BA">
      <w:pPr>
        <w:spacing w:after="0" w:line="240" w:lineRule="auto"/>
        <w:jc w:val="both"/>
        <w:rPr>
          <w:rFonts w:cstheme="minorHAnsi"/>
          <w:b/>
        </w:rPr>
      </w:pPr>
    </w:p>
    <w:p w14:paraId="07D09A50" w14:textId="77777777" w:rsidR="002A5585" w:rsidRPr="00D507BA" w:rsidRDefault="002A5585" w:rsidP="00D507BA">
      <w:pPr>
        <w:spacing w:after="0" w:line="240" w:lineRule="auto"/>
        <w:jc w:val="both"/>
        <w:rPr>
          <w:rFonts w:cstheme="minorHAnsi"/>
        </w:rPr>
      </w:pPr>
      <w:r w:rsidRPr="00D507BA">
        <w:rPr>
          <w:rFonts w:cstheme="minorHAnsi"/>
        </w:rPr>
        <w:t xml:space="preserve">O </w:t>
      </w:r>
      <w:r w:rsidR="001C3D2E">
        <w:rPr>
          <w:rFonts w:cstheme="minorHAnsi"/>
        </w:rPr>
        <w:t xml:space="preserve">registro </w:t>
      </w:r>
      <w:r w:rsidRPr="00D507BA">
        <w:rPr>
          <w:rFonts w:cstheme="minorHAnsi"/>
        </w:rPr>
        <w:t xml:space="preserve">de vacinas de </w:t>
      </w:r>
      <w:r w:rsidR="00BB32CF" w:rsidRPr="00D507BA">
        <w:rPr>
          <w:rFonts w:cstheme="minorHAnsi"/>
        </w:rPr>
        <w:t>Mariana</w:t>
      </w:r>
      <w:r w:rsidR="001C3D2E">
        <w:rPr>
          <w:rFonts w:cstheme="minorHAnsi"/>
        </w:rPr>
        <w:t xml:space="preserve"> está atualizado?</w:t>
      </w:r>
      <w:r w:rsidRPr="00D507BA">
        <w:rPr>
          <w:rFonts w:cstheme="minorHAnsi"/>
        </w:rPr>
        <w:t xml:space="preserve"> Sim.</w:t>
      </w:r>
    </w:p>
    <w:p w14:paraId="68BC92A7" w14:textId="77777777" w:rsidR="00C008C8" w:rsidRDefault="00C008C8" w:rsidP="00D507BA">
      <w:pPr>
        <w:spacing w:after="0" w:line="240" w:lineRule="auto"/>
        <w:jc w:val="both"/>
        <w:rPr>
          <w:rFonts w:cstheme="minorHAnsi"/>
        </w:rPr>
      </w:pPr>
    </w:p>
    <w:p w14:paraId="255302E1" w14:textId="77777777" w:rsidR="00BB32CF" w:rsidRPr="00D507BA" w:rsidRDefault="00BB32CF" w:rsidP="00D507BA">
      <w:pPr>
        <w:spacing w:after="0" w:line="240" w:lineRule="auto"/>
        <w:jc w:val="both"/>
        <w:rPr>
          <w:rFonts w:cstheme="minorHAnsi"/>
        </w:rPr>
      </w:pPr>
      <w:r w:rsidRPr="00C008C8">
        <w:rPr>
          <w:rFonts w:cstheme="minorHAnsi"/>
          <w:b/>
        </w:rPr>
        <w:t>ATENÇÃO</w:t>
      </w:r>
      <w:r w:rsidRPr="00D507BA">
        <w:rPr>
          <w:rFonts w:cstheme="minorHAnsi"/>
        </w:rPr>
        <w:t>: Para a vacinação não é necessário corrigir a idade gestacional se suas condições clínicas estiverem estáveis.</w:t>
      </w:r>
      <w:r w:rsidR="00BF1BA6" w:rsidRPr="00D507BA">
        <w:rPr>
          <w:rFonts w:cstheme="minorHAnsi"/>
        </w:rPr>
        <w:t xml:space="preserve"> Em RN</w:t>
      </w:r>
      <w:r w:rsidR="001C3D2E">
        <w:rPr>
          <w:rFonts w:cstheme="minorHAnsi"/>
        </w:rPr>
        <w:t>PT</w:t>
      </w:r>
      <w:r w:rsidR="00BF1BA6" w:rsidRPr="00D507BA">
        <w:rPr>
          <w:rFonts w:cstheme="minorHAnsi"/>
        </w:rPr>
        <w:t xml:space="preserve"> ou baixo peso</w:t>
      </w:r>
      <w:r w:rsidR="001C3D2E">
        <w:rPr>
          <w:rFonts w:cstheme="minorHAnsi"/>
        </w:rPr>
        <w:t>,</w:t>
      </w:r>
      <w:r w:rsidR="00BF1BA6" w:rsidRPr="00D507BA">
        <w:rPr>
          <w:rFonts w:cstheme="minorHAnsi"/>
        </w:rPr>
        <w:t xml:space="preserve"> a vacinação de BCG deve ser a</w:t>
      </w:r>
      <w:r w:rsidR="001C3D2E">
        <w:rPr>
          <w:rFonts w:cstheme="minorHAnsi"/>
        </w:rPr>
        <w:t>diada até que a criança atinja 2.000g</w:t>
      </w:r>
      <w:r w:rsidR="00BF1BA6" w:rsidRPr="00D507BA">
        <w:rPr>
          <w:rFonts w:cstheme="minorHAnsi"/>
        </w:rPr>
        <w:t>.</w:t>
      </w:r>
    </w:p>
    <w:p w14:paraId="7CA23CD0" w14:textId="77777777" w:rsidR="00C008C8" w:rsidRPr="001C3D2E" w:rsidRDefault="00C008C8" w:rsidP="00D507BA">
      <w:pPr>
        <w:spacing w:after="0" w:line="240" w:lineRule="auto"/>
        <w:jc w:val="both"/>
        <w:rPr>
          <w:rFonts w:cstheme="minorHAnsi"/>
          <w:u w:val="single"/>
        </w:rPr>
      </w:pPr>
    </w:p>
    <w:p w14:paraId="7703F7E9" w14:textId="77777777" w:rsidR="00BB32CF" w:rsidRPr="00D507BA" w:rsidRDefault="00BB32CF" w:rsidP="00D507BA">
      <w:pPr>
        <w:spacing w:after="0" w:line="240" w:lineRule="auto"/>
        <w:jc w:val="both"/>
        <w:rPr>
          <w:rFonts w:cstheme="minorHAnsi"/>
        </w:rPr>
      </w:pPr>
      <w:r w:rsidRPr="00D507BA">
        <w:rPr>
          <w:rFonts w:cstheme="minorHAnsi"/>
          <w:i/>
          <w:color w:val="5B9BD5" w:themeColor="accent1"/>
          <w:u w:val="single"/>
        </w:rPr>
        <w:t>Veja aqui</w:t>
      </w:r>
      <w:r w:rsidR="00DA1BFF" w:rsidRPr="00D507BA">
        <w:rPr>
          <w:rFonts w:cstheme="minorHAnsi"/>
          <w:i/>
          <w:color w:val="5B9BD5" w:themeColor="accent1"/>
          <w:u w:val="single"/>
        </w:rPr>
        <w:t>.</w:t>
      </w:r>
      <w:r w:rsidRPr="00D507BA">
        <w:rPr>
          <w:rFonts w:cstheme="minorHAnsi"/>
        </w:rPr>
        <w:t xml:space="preserve"> Calendário Nacional de Imunizações do Ministério da Saúde e recomendações para RN pré-termo.</w:t>
      </w:r>
    </w:p>
    <w:p w14:paraId="6E4AABB0" w14:textId="77777777" w:rsidR="00C008C8" w:rsidRDefault="00C008C8" w:rsidP="00D507BA">
      <w:pPr>
        <w:spacing w:after="0" w:line="240" w:lineRule="auto"/>
        <w:jc w:val="both"/>
        <w:rPr>
          <w:rFonts w:cstheme="minorHAnsi"/>
        </w:rPr>
      </w:pPr>
    </w:p>
    <w:p w14:paraId="41A97D7E" w14:textId="77777777" w:rsidR="002A5585" w:rsidRPr="00D507BA" w:rsidRDefault="00BB32CF" w:rsidP="00D507BA">
      <w:pPr>
        <w:spacing w:after="0" w:line="240" w:lineRule="auto"/>
        <w:jc w:val="both"/>
        <w:rPr>
          <w:rFonts w:cstheme="minorHAnsi"/>
        </w:rPr>
      </w:pPr>
      <w:r w:rsidRPr="002C2977">
        <w:rPr>
          <w:rFonts w:cstheme="minorHAnsi"/>
        </w:rPr>
        <w:t>Na idade de</w:t>
      </w:r>
      <w:r w:rsidR="002C2977" w:rsidRPr="002C2977">
        <w:rPr>
          <w:rFonts w:cstheme="minorHAnsi"/>
        </w:rPr>
        <w:t xml:space="preserve"> Mariana marque abaixo as vacinas preconizadas pelo calendário vacinal:</w:t>
      </w:r>
    </w:p>
    <w:p w14:paraId="1E401CAC" w14:textId="77777777" w:rsidR="002A5585" w:rsidRPr="002C2977" w:rsidRDefault="002C2977" w:rsidP="00D507BA">
      <w:pPr>
        <w:spacing w:after="0" w:line="240" w:lineRule="auto"/>
        <w:jc w:val="both"/>
        <w:rPr>
          <w:rFonts w:cstheme="minorHAnsi"/>
          <w:b/>
        </w:rPr>
      </w:pPr>
      <w:r w:rsidRPr="002C2977">
        <w:rPr>
          <w:rFonts w:cstheme="minorHAnsi"/>
          <w:b/>
        </w:rPr>
        <w:t>a)</w:t>
      </w:r>
      <w:r w:rsidR="00BB32CF" w:rsidRPr="002C2977">
        <w:rPr>
          <w:rFonts w:cstheme="minorHAnsi"/>
          <w:b/>
        </w:rPr>
        <w:t xml:space="preserve"> PENTAVALENTE</w:t>
      </w:r>
      <w:r w:rsidR="00DA1BFF" w:rsidRPr="002C2977">
        <w:rPr>
          <w:rFonts w:cstheme="minorHAnsi"/>
          <w:b/>
        </w:rPr>
        <w:t xml:space="preserve"> (DTP + </w:t>
      </w:r>
      <w:r w:rsidR="001C3D2E">
        <w:rPr>
          <w:rFonts w:cstheme="minorHAnsi"/>
          <w:b/>
        </w:rPr>
        <w:t>HB + Hib) + VIP + Rotavírus + P</w:t>
      </w:r>
      <w:r w:rsidR="00DA1BFF" w:rsidRPr="002C2977">
        <w:rPr>
          <w:rFonts w:cstheme="minorHAnsi"/>
          <w:b/>
        </w:rPr>
        <w:t>ne</w:t>
      </w:r>
      <w:r w:rsidR="001C3D2E">
        <w:rPr>
          <w:rFonts w:cstheme="minorHAnsi"/>
          <w:b/>
        </w:rPr>
        <w:t>u</w:t>
      </w:r>
      <w:r w:rsidR="00DA1BFF" w:rsidRPr="002C2977">
        <w:rPr>
          <w:rFonts w:cstheme="minorHAnsi"/>
          <w:b/>
        </w:rPr>
        <w:t>mo10</w:t>
      </w:r>
    </w:p>
    <w:p w14:paraId="1C98BA6B" w14:textId="77777777" w:rsidR="002C2977" w:rsidRDefault="002C2977" w:rsidP="00D507BA">
      <w:pPr>
        <w:spacing w:after="0" w:line="240" w:lineRule="auto"/>
        <w:jc w:val="both"/>
        <w:rPr>
          <w:rFonts w:cstheme="minorHAnsi"/>
        </w:rPr>
      </w:pPr>
      <w:r>
        <w:rPr>
          <w:rFonts w:cstheme="minorHAnsi"/>
        </w:rPr>
        <w:t>b) Meningocócica C</w:t>
      </w:r>
    </w:p>
    <w:p w14:paraId="2A345CBC" w14:textId="77777777" w:rsidR="002C2977" w:rsidRDefault="002C2977" w:rsidP="00D507BA">
      <w:pPr>
        <w:spacing w:after="0" w:line="240" w:lineRule="auto"/>
        <w:jc w:val="both"/>
        <w:rPr>
          <w:rFonts w:cstheme="minorHAnsi"/>
        </w:rPr>
      </w:pPr>
      <w:r>
        <w:rPr>
          <w:rFonts w:cstheme="minorHAnsi"/>
        </w:rPr>
        <w:t>c) Poliomielite 1,2 e 3</w:t>
      </w:r>
    </w:p>
    <w:p w14:paraId="35D6652D" w14:textId="77777777" w:rsidR="002C2977" w:rsidRPr="00D507BA" w:rsidRDefault="002C2977" w:rsidP="00D507BA">
      <w:pPr>
        <w:spacing w:after="0" w:line="240" w:lineRule="auto"/>
        <w:jc w:val="both"/>
        <w:rPr>
          <w:rFonts w:cstheme="minorHAnsi"/>
        </w:rPr>
      </w:pPr>
      <w:r>
        <w:rPr>
          <w:rFonts w:cstheme="minorHAnsi"/>
        </w:rPr>
        <w:t>d) Sarampo, caxumba, rubéola (1ª dose)</w:t>
      </w:r>
    </w:p>
    <w:p w14:paraId="7CF430C2" w14:textId="77777777" w:rsidR="002A5585" w:rsidRPr="00D507BA" w:rsidRDefault="002A5585" w:rsidP="00D507BA">
      <w:pPr>
        <w:spacing w:after="0" w:line="240" w:lineRule="auto"/>
        <w:jc w:val="both"/>
        <w:rPr>
          <w:rFonts w:cstheme="minorHAnsi"/>
        </w:rPr>
      </w:pPr>
    </w:p>
    <w:p w14:paraId="3EFF7245" w14:textId="77777777" w:rsidR="00C008C8" w:rsidRDefault="00C008C8" w:rsidP="00D507BA">
      <w:pPr>
        <w:spacing w:after="0" w:line="240" w:lineRule="auto"/>
        <w:jc w:val="both"/>
        <w:rPr>
          <w:rFonts w:cstheme="minorHAnsi"/>
          <w:b/>
        </w:rPr>
      </w:pPr>
    </w:p>
    <w:p w14:paraId="68CF9B34" w14:textId="77777777" w:rsidR="00C008C8" w:rsidRDefault="00C008C8" w:rsidP="00D507BA">
      <w:pPr>
        <w:spacing w:after="0" w:line="240" w:lineRule="auto"/>
        <w:jc w:val="both"/>
        <w:rPr>
          <w:rFonts w:cstheme="minorHAnsi"/>
          <w:b/>
        </w:rPr>
      </w:pPr>
    </w:p>
    <w:p w14:paraId="7F82076F" w14:textId="77777777" w:rsidR="002A5585" w:rsidRPr="00D507BA" w:rsidRDefault="002A5585" w:rsidP="00D507BA">
      <w:pPr>
        <w:spacing w:after="0" w:line="240" w:lineRule="auto"/>
        <w:jc w:val="both"/>
        <w:rPr>
          <w:rFonts w:cstheme="minorHAnsi"/>
          <w:b/>
        </w:rPr>
      </w:pPr>
      <w:r w:rsidRPr="00D507BA">
        <w:rPr>
          <w:rFonts w:cstheme="minorHAnsi"/>
          <w:b/>
        </w:rPr>
        <w:t>Passo 4 – Outras orientações/ Encaminhamentos</w:t>
      </w:r>
    </w:p>
    <w:p w14:paraId="3A641C98" w14:textId="77777777" w:rsidR="002A5585" w:rsidRPr="00D507BA" w:rsidRDefault="002A5585" w:rsidP="00D507BA">
      <w:pPr>
        <w:spacing w:after="0" w:line="240" w:lineRule="auto"/>
        <w:jc w:val="both"/>
        <w:rPr>
          <w:rFonts w:cstheme="minorHAnsi"/>
        </w:rPr>
      </w:pPr>
      <w:r w:rsidRPr="00D507BA">
        <w:rPr>
          <w:rFonts w:cstheme="minorHAnsi"/>
        </w:rPr>
        <w:t>Nessa fase final da consulta o que você acha relevante conversar com a mãe</w:t>
      </w:r>
      <w:r w:rsidR="00BF1BA6" w:rsidRPr="00D507BA">
        <w:rPr>
          <w:rFonts w:cstheme="minorHAnsi"/>
        </w:rPr>
        <w:t>/família</w:t>
      </w:r>
      <w:r w:rsidRPr="00D507BA">
        <w:rPr>
          <w:rFonts w:cstheme="minorHAnsi"/>
        </w:rPr>
        <w:t>?</w:t>
      </w:r>
    </w:p>
    <w:p w14:paraId="2DA9C305" w14:textId="77777777" w:rsidR="002A5585" w:rsidRDefault="002A5585" w:rsidP="00D507BA">
      <w:pPr>
        <w:spacing w:after="0" w:line="240" w:lineRule="auto"/>
        <w:jc w:val="both"/>
        <w:rPr>
          <w:rFonts w:cstheme="minorHAnsi"/>
        </w:rPr>
      </w:pPr>
      <w:r w:rsidRPr="00D507BA">
        <w:rPr>
          <w:rFonts w:cstheme="minorHAnsi"/>
        </w:rPr>
        <w:t>Resposta:</w:t>
      </w:r>
    </w:p>
    <w:p w14:paraId="64AB5B73" w14:textId="77777777" w:rsidR="00DA1BFF" w:rsidRDefault="00C008C8" w:rsidP="001B46E6">
      <w:pPr>
        <w:pStyle w:val="PargrafodaLista"/>
        <w:numPr>
          <w:ilvl w:val="0"/>
          <w:numId w:val="33"/>
        </w:numPr>
        <w:spacing w:after="0" w:line="240" w:lineRule="auto"/>
        <w:jc w:val="both"/>
        <w:rPr>
          <w:rFonts w:cstheme="minorHAnsi"/>
        </w:rPr>
      </w:pPr>
      <w:r>
        <w:rPr>
          <w:rFonts w:cstheme="minorHAnsi"/>
        </w:rPr>
        <w:t>Manejo do Aleitamento Materno</w:t>
      </w:r>
      <w:r w:rsidR="001B46E6">
        <w:rPr>
          <w:rFonts w:cstheme="minorHAnsi"/>
        </w:rPr>
        <w:t>;</w:t>
      </w:r>
    </w:p>
    <w:p w14:paraId="1CE0334E" w14:textId="77777777" w:rsidR="001B46E6" w:rsidRDefault="00B603C0" w:rsidP="001B46E6">
      <w:pPr>
        <w:pStyle w:val="PargrafodaLista"/>
        <w:numPr>
          <w:ilvl w:val="0"/>
          <w:numId w:val="33"/>
        </w:numPr>
        <w:tabs>
          <w:tab w:val="left" w:pos="709"/>
        </w:tabs>
        <w:spacing w:after="0" w:line="240" w:lineRule="auto"/>
        <w:jc w:val="both"/>
        <w:rPr>
          <w:rFonts w:cstheme="minorHAnsi"/>
        </w:rPr>
      </w:pPr>
      <w:r>
        <w:rPr>
          <w:rFonts w:cstheme="minorHAnsi"/>
        </w:rPr>
        <w:t>Manutenção</w:t>
      </w:r>
      <w:r w:rsidR="001B46E6">
        <w:rPr>
          <w:rFonts w:cstheme="minorHAnsi"/>
        </w:rPr>
        <w:t xml:space="preserve"> </w:t>
      </w:r>
      <w:r w:rsidR="001B46E6" w:rsidRPr="00D507BA">
        <w:rPr>
          <w:rFonts w:cstheme="minorHAnsi"/>
        </w:rPr>
        <w:t>Aleitamento Materno Exclusivo</w:t>
      </w:r>
      <w:r w:rsidR="001B46E6">
        <w:rPr>
          <w:rFonts w:cstheme="minorHAnsi"/>
        </w:rPr>
        <w:t>;</w:t>
      </w:r>
    </w:p>
    <w:p w14:paraId="601CF9B9" w14:textId="77777777" w:rsidR="00DA1BFF" w:rsidRPr="00D507BA" w:rsidRDefault="00C008C8" w:rsidP="001B46E6">
      <w:pPr>
        <w:pStyle w:val="PargrafodaLista"/>
        <w:numPr>
          <w:ilvl w:val="0"/>
          <w:numId w:val="33"/>
        </w:numPr>
        <w:spacing w:after="0" w:line="240" w:lineRule="auto"/>
        <w:jc w:val="both"/>
        <w:rPr>
          <w:rFonts w:cstheme="minorHAnsi"/>
        </w:rPr>
      </w:pPr>
      <w:r>
        <w:rPr>
          <w:rFonts w:cstheme="minorHAnsi"/>
        </w:rPr>
        <w:t>Higiene do bebê</w:t>
      </w:r>
      <w:r w:rsidR="001B46E6">
        <w:rPr>
          <w:rFonts w:cstheme="minorHAnsi"/>
        </w:rPr>
        <w:t>;</w:t>
      </w:r>
    </w:p>
    <w:p w14:paraId="52A5057F" w14:textId="77777777" w:rsidR="00DA1BFF" w:rsidRPr="00D507BA" w:rsidRDefault="00DA1BFF" w:rsidP="001B46E6">
      <w:pPr>
        <w:pStyle w:val="PargrafodaLista"/>
        <w:numPr>
          <w:ilvl w:val="0"/>
          <w:numId w:val="33"/>
        </w:numPr>
        <w:spacing w:after="0" w:line="240" w:lineRule="auto"/>
        <w:jc w:val="both"/>
        <w:rPr>
          <w:rFonts w:cstheme="minorHAnsi"/>
        </w:rPr>
      </w:pPr>
      <w:r w:rsidRPr="00D507BA">
        <w:rPr>
          <w:rFonts w:cstheme="minorHAnsi"/>
        </w:rPr>
        <w:t xml:space="preserve">Características do sono e atividade </w:t>
      </w:r>
      <w:r w:rsidR="00C008C8">
        <w:rPr>
          <w:rFonts w:cstheme="minorHAnsi"/>
        </w:rPr>
        <w:t>da criança</w:t>
      </w:r>
      <w:r w:rsidR="001B46E6">
        <w:rPr>
          <w:rFonts w:cstheme="minorHAnsi"/>
        </w:rPr>
        <w:t>;</w:t>
      </w:r>
    </w:p>
    <w:p w14:paraId="1FD0CA6E" w14:textId="77777777" w:rsidR="00DA1BFF" w:rsidRPr="00D507BA" w:rsidRDefault="00DA1BFF" w:rsidP="001B46E6">
      <w:pPr>
        <w:pStyle w:val="PargrafodaLista"/>
        <w:numPr>
          <w:ilvl w:val="0"/>
          <w:numId w:val="33"/>
        </w:numPr>
        <w:spacing w:after="0" w:line="240" w:lineRule="auto"/>
        <w:jc w:val="both"/>
        <w:rPr>
          <w:rFonts w:cstheme="minorHAnsi"/>
        </w:rPr>
      </w:pPr>
      <w:r w:rsidRPr="00D507BA">
        <w:rPr>
          <w:rFonts w:cstheme="minorHAnsi"/>
        </w:rPr>
        <w:t>Higie</w:t>
      </w:r>
      <w:r w:rsidR="001B46E6">
        <w:rPr>
          <w:rFonts w:cstheme="minorHAnsi"/>
        </w:rPr>
        <w:t>ne da mãe;</w:t>
      </w:r>
    </w:p>
    <w:p w14:paraId="27F2AA04" w14:textId="77777777" w:rsidR="00DA1BFF" w:rsidRPr="00D507BA" w:rsidRDefault="00DA1BFF" w:rsidP="001B46E6">
      <w:pPr>
        <w:pStyle w:val="PargrafodaLista"/>
        <w:numPr>
          <w:ilvl w:val="0"/>
          <w:numId w:val="33"/>
        </w:numPr>
        <w:spacing w:after="0" w:line="240" w:lineRule="auto"/>
        <w:jc w:val="both"/>
        <w:rPr>
          <w:rFonts w:cstheme="minorHAnsi"/>
        </w:rPr>
      </w:pPr>
      <w:r w:rsidRPr="00D507BA">
        <w:rPr>
          <w:rFonts w:cstheme="minorHAnsi"/>
        </w:rPr>
        <w:t>Estimulação</w:t>
      </w:r>
      <w:r w:rsidR="00C008C8">
        <w:rPr>
          <w:rFonts w:cstheme="minorHAnsi"/>
        </w:rPr>
        <w:t xml:space="preserve"> oportuna e relação Mãe e Filho</w:t>
      </w:r>
      <w:r w:rsidR="001B46E6">
        <w:rPr>
          <w:rFonts w:cstheme="minorHAnsi"/>
        </w:rPr>
        <w:t>;</w:t>
      </w:r>
    </w:p>
    <w:p w14:paraId="23711CF1" w14:textId="77777777" w:rsidR="00DA1BFF" w:rsidRPr="00D507BA" w:rsidRDefault="00DA1BFF" w:rsidP="001B46E6">
      <w:pPr>
        <w:pStyle w:val="PargrafodaLista"/>
        <w:numPr>
          <w:ilvl w:val="0"/>
          <w:numId w:val="33"/>
        </w:numPr>
        <w:spacing w:after="0" w:line="240" w:lineRule="auto"/>
        <w:jc w:val="both"/>
        <w:rPr>
          <w:rFonts w:cstheme="minorHAnsi"/>
        </w:rPr>
      </w:pPr>
      <w:r w:rsidRPr="00D507BA">
        <w:rPr>
          <w:rFonts w:cstheme="minorHAnsi"/>
        </w:rPr>
        <w:t>Pr</w:t>
      </w:r>
      <w:r w:rsidR="001B46E6">
        <w:rPr>
          <w:rFonts w:cstheme="minorHAnsi"/>
        </w:rPr>
        <w:t>evenção de dermatites e atopias;</w:t>
      </w:r>
    </w:p>
    <w:p w14:paraId="457019F3" w14:textId="77777777" w:rsidR="00DA1BFF" w:rsidRPr="00D507BA" w:rsidRDefault="001B46E6" w:rsidP="001B46E6">
      <w:pPr>
        <w:pStyle w:val="PargrafodaLista"/>
        <w:numPr>
          <w:ilvl w:val="0"/>
          <w:numId w:val="33"/>
        </w:numPr>
        <w:spacing w:after="0" w:line="240" w:lineRule="auto"/>
        <w:jc w:val="both"/>
        <w:rPr>
          <w:rFonts w:cstheme="minorHAnsi"/>
        </w:rPr>
      </w:pPr>
      <w:r>
        <w:rPr>
          <w:rFonts w:cstheme="minorHAnsi"/>
        </w:rPr>
        <w:t>Prevenção de acidentes;</w:t>
      </w:r>
    </w:p>
    <w:p w14:paraId="78A0554B" w14:textId="77777777" w:rsidR="00DA1BFF" w:rsidRPr="00D507BA" w:rsidRDefault="00DA1BFF" w:rsidP="001B46E6">
      <w:pPr>
        <w:pStyle w:val="PargrafodaLista"/>
        <w:numPr>
          <w:ilvl w:val="0"/>
          <w:numId w:val="33"/>
        </w:numPr>
        <w:spacing w:after="0" w:line="240" w:lineRule="auto"/>
        <w:jc w:val="both"/>
        <w:rPr>
          <w:rFonts w:cstheme="minorHAnsi"/>
        </w:rPr>
      </w:pPr>
      <w:r w:rsidRPr="00D507BA">
        <w:rPr>
          <w:rFonts w:cstheme="minorHAnsi"/>
        </w:rPr>
        <w:t>Posição mais indicada para o sono do bebê - POSIÇÃO DORSAL- evitar posição lateral e a po</w:t>
      </w:r>
      <w:r w:rsidR="001B46E6">
        <w:rPr>
          <w:rFonts w:cstheme="minorHAnsi"/>
        </w:rPr>
        <w:t>sição ventral é contra indicada;</w:t>
      </w:r>
    </w:p>
    <w:p w14:paraId="39F50C2B" w14:textId="77777777" w:rsidR="00DA1BFF" w:rsidRPr="00D507BA" w:rsidRDefault="00DA1BFF" w:rsidP="001B46E6">
      <w:pPr>
        <w:pStyle w:val="PargrafodaLista"/>
        <w:numPr>
          <w:ilvl w:val="0"/>
          <w:numId w:val="33"/>
        </w:numPr>
        <w:spacing w:after="0" w:line="240" w:lineRule="auto"/>
        <w:jc w:val="both"/>
        <w:rPr>
          <w:rFonts w:cstheme="minorHAnsi"/>
        </w:rPr>
      </w:pPr>
      <w:r w:rsidRPr="00D507BA">
        <w:rPr>
          <w:rFonts w:cstheme="minorHAnsi"/>
        </w:rPr>
        <w:t>O uso de roupas leves</w:t>
      </w:r>
      <w:r w:rsidR="001B46E6">
        <w:rPr>
          <w:rFonts w:cstheme="minorHAnsi"/>
        </w:rPr>
        <w:t xml:space="preserve"> no verão;</w:t>
      </w:r>
    </w:p>
    <w:p w14:paraId="08E09315" w14:textId="77777777" w:rsidR="00DA1BFF" w:rsidRPr="00D507BA" w:rsidRDefault="001B46E6" w:rsidP="001B46E6">
      <w:pPr>
        <w:pStyle w:val="PargrafodaLista"/>
        <w:numPr>
          <w:ilvl w:val="0"/>
          <w:numId w:val="33"/>
        </w:numPr>
        <w:spacing w:after="0" w:line="240" w:lineRule="auto"/>
        <w:jc w:val="both"/>
        <w:rPr>
          <w:rFonts w:cstheme="minorHAnsi"/>
        </w:rPr>
      </w:pPr>
      <w:r>
        <w:rPr>
          <w:rFonts w:cstheme="minorHAnsi"/>
        </w:rPr>
        <w:t>Banho de sol (no horário das 6h00 às 8h00</w:t>
      </w:r>
      <w:r w:rsidR="00DA1BFF" w:rsidRPr="00D507BA">
        <w:rPr>
          <w:rFonts w:cstheme="minorHAnsi"/>
        </w:rPr>
        <w:t>)</w:t>
      </w:r>
      <w:r w:rsidR="00C008C8">
        <w:rPr>
          <w:rFonts w:cstheme="minorHAnsi"/>
        </w:rPr>
        <w:t xml:space="preserve"> com a criança despida por no máximo 3</w:t>
      </w:r>
      <w:r w:rsidR="00DA1BFF" w:rsidRPr="00D507BA">
        <w:rPr>
          <w:rFonts w:cstheme="minorHAnsi"/>
        </w:rPr>
        <w:t>0 min./dia</w:t>
      </w:r>
      <w:r>
        <w:rPr>
          <w:rFonts w:cstheme="minorHAnsi"/>
        </w:rPr>
        <w:t>;</w:t>
      </w:r>
    </w:p>
    <w:p w14:paraId="2A774EB8" w14:textId="77777777" w:rsidR="00DA1BFF" w:rsidRDefault="00DA1BFF" w:rsidP="001B46E6">
      <w:pPr>
        <w:pStyle w:val="PargrafodaLista"/>
        <w:numPr>
          <w:ilvl w:val="0"/>
          <w:numId w:val="33"/>
        </w:numPr>
        <w:spacing w:after="0" w:line="240" w:lineRule="auto"/>
        <w:jc w:val="both"/>
        <w:rPr>
          <w:rFonts w:cstheme="minorHAnsi"/>
        </w:rPr>
      </w:pPr>
      <w:r w:rsidRPr="00D507BA">
        <w:rPr>
          <w:rFonts w:cstheme="minorHAnsi"/>
        </w:rPr>
        <w:t>Desaconselhar visitas e pas</w:t>
      </w:r>
      <w:r w:rsidR="001B46E6">
        <w:rPr>
          <w:rFonts w:cstheme="minorHAnsi"/>
        </w:rPr>
        <w:t>seios em locais com muita gente;</w:t>
      </w:r>
    </w:p>
    <w:p w14:paraId="3E13A443" w14:textId="77777777" w:rsidR="001B46E6" w:rsidRPr="001B46E6" w:rsidRDefault="001B46E6" w:rsidP="001B46E6">
      <w:pPr>
        <w:pStyle w:val="PargrafodaLista"/>
        <w:numPr>
          <w:ilvl w:val="0"/>
          <w:numId w:val="33"/>
        </w:numPr>
        <w:spacing w:after="0" w:line="240" w:lineRule="auto"/>
        <w:jc w:val="both"/>
        <w:rPr>
          <w:rFonts w:cstheme="minorHAnsi"/>
          <w:highlight w:val="magenta"/>
        </w:rPr>
      </w:pPr>
      <w:r w:rsidRPr="001B46E6">
        <w:rPr>
          <w:rFonts w:cstheme="minorHAnsi"/>
          <w:highlight w:val="magenta"/>
        </w:rPr>
        <w:t>Banhar a criança pelo menos três vezes por dia;</w:t>
      </w:r>
    </w:p>
    <w:p w14:paraId="129179C1" w14:textId="77777777" w:rsidR="001B46E6" w:rsidRPr="001B46E6" w:rsidRDefault="001B46E6" w:rsidP="001B46E6">
      <w:pPr>
        <w:pStyle w:val="PargrafodaLista"/>
        <w:numPr>
          <w:ilvl w:val="0"/>
          <w:numId w:val="33"/>
        </w:numPr>
        <w:spacing w:after="0" w:line="240" w:lineRule="auto"/>
        <w:jc w:val="both"/>
        <w:rPr>
          <w:rFonts w:cstheme="minorHAnsi"/>
          <w:highlight w:val="magenta"/>
        </w:rPr>
      </w:pPr>
      <w:r w:rsidRPr="001B46E6">
        <w:rPr>
          <w:rFonts w:cstheme="minorHAnsi"/>
          <w:highlight w:val="magenta"/>
        </w:rPr>
        <w:t>Aconchegar e ninar a criança sempre que for dormir, para ajudar no seu desenvolvimento afetivo;</w:t>
      </w:r>
    </w:p>
    <w:p w14:paraId="71F8ABAA" w14:textId="77777777" w:rsidR="001B46E6" w:rsidRDefault="001B46E6" w:rsidP="001B46E6">
      <w:pPr>
        <w:pStyle w:val="PargrafodaLista"/>
        <w:numPr>
          <w:ilvl w:val="0"/>
          <w:numId w:val="33"/>
        </w:numPr>
        <w:spacing w:after="0" w:line="240" w:lineRule="auto"/>
        <w:jc w:val="both"/>
        <w:rPr>
          <w:rFonts w:cstheme="minorHAnsi"/>
          <w:highlight w:val="magenta"/>
        </w:rPr>
      </w:pPr>
      <w:r w:rsidRPr="001B46E6">
        <w:rPr>
          <w:rFonts w:cstheme="minorHAnsi"/>
          <w:highlight w:val="magenta"/>
        </w:rPr>
        <w:t>Estimular auditivamente a criança, oferecendo música para ela escutar.</w:t>
      </w:r>
    </w:p>
    <w:p w14:paraId="6BDE8EB1" w14:textId="77777777" w:rsidR="00C140DF" w:rsidRPr="00C140DF" w:rsidRDefault="00C140DF" w:rsidP="00C140DF">
      <w:pPr>
        <w:spacing w:after="0" w:line="240" w:lineRule="auto"/>
        <w:jc w:val="both"/>
        <w:rPr>
          <w:rFonts w:cstheme="minorHAnsi"/>
        </w:rPr>
      </w:pPr>
    </w:p>
    <w:p w14:paraId="541518E8" w14:textId="77777777" w:rsidR="00C140DF" w:rsidRPr="00C140DF" w:rsidRDefault="00C140DF" w:rsidP="00C140DF">
      <w:pPr>
        <w:spacing w:after="0" w:line="240" w:lineRule="auto"/>
        <w:jc w:val="both"/>
        <w:rPr>
          <w:rFonts w:cstheme="minorHAnsi"/>
        </w:rPr>
      </w:pPr>
    </w:p>
    <w:p w14:paraId="486958D1" w14:textId="77777777" w:rsidR="00C140DF" w:rsidRPr="00C140DF" w:rsidRDefault="00C140DF" w:rsidP="00C140DF">
      <w:pPr>
        <w:spacing w:after="0" w:line="240" w:lineRule="auto"/>
        <w:jc w:val="both"/>
        <w:rPr>
          <w:rFonts w:cstheme="minorHAnsi"/>
        </w:rPr>
      </w:pPr>
    </w:p>
    <w:p w14:paraId="0C813048" w14:textId="77777777" w:rsidR="00C140DF" w:rsidRPr="007A3547" w:rsidRDefault="00C140DF" w:rsidP="00C140DF">
      <w:pPr>
        <w:spacing w:after="0" w:line="240" w:lineRule="auto"/>
        <w:jc w:val="both"/>
        <w:rPr>
          <w:rFonts w:asciiTheme="majorHAnsi" w:hAnsiTheme="majorHAnsi" w:cs="Times New Roman"/>
          <w:b/>
        </w:rPr>
      </w:pPr>
      <w:commentRangeStart w:id="15"/>
      <w:r w:rsidRPr="007A3547">
        <w:rPr>
          <w:rFonts w:asciiTheme="majorHAnsi" w:hAnsiTheme="majorHAnsi" w:cs="Times New Roman"/>
          <w:b/>
        </w:rPr>
        <w:t>SITUAÇÃO CLÍNICA 3</w:t>
      </w:r>
      <w:commentRangeEnd w:id="15"/>
      <w:r w:rsidR="0092625E">
        <w:rPr>
          <w:rStyle w:val="Refdecomentrio"/>
        </w:rPr>
        <w:commentReference w:id="15"/>
      </w:r>
    </w:p>
    <w:p w14:paraId="5325F247" w14:textId="77777777" w:rsidR="00C140DF" w:rsidRPr="007A3547" w:rsidRDefault="00C140DF" w:rsidP="00C140DF">
      <w:pPr>
        <w:spacing w:after="0" w:line="240" w:lineRule="auto"/>
        <w:jc w:val="both"/>
        <w:rPr>
          <w:rFonts w:asciiTheme="majorHAnsi" w:hAnsiTheme="majorHAnsi" w:cs="Times New Roman"/>
        </w:rPr>
      </w:pPr>
    </w:p>
    <w:p w14:paraId="71CC6981" w14:textId="77777777" w:rsidR="00C140DF" w:rsidRPr="007A3547" w:rsidRDefault="00C140DF" w:rsidP="00C140DF">
      <w:pPr>
        <w:spacing w:after="0" w:line="240" w:lineRule="auto"/>
        <w:jc w:val="both"/>
        <w:rPr>
          <w:rFonts w:asciiTheme="majorHAnsi" w:hAnsiTheme="majorHAnsi" w:cs="Times New Roman"/>
        </w:rPr>
      </w:pPr>
    </w:p>
    <w:p w14:paraId="547A7E65" w14:textId="4E7AD372" w:rsidR="005456C5" w:rsidRDefault="00490ED9" w:rsidP="005456C5">
      <w:pPr>
        <w:spacing w:after="0" w:line="240" w:lineRule="auto"/>
        <w:jc w:val="both"/>
      </w:pPr>
      <w:r w:rsidRPr="007A3547">
        <w:rPr>
          <w:rFonts w:cstheme="minorHAnsi"/>
        </w:rPr>
        <w:t>Rosa tem 25 anos e d</w:t>
      </w:r>
      <w:r>
        <w:rPr>
          <w:rFonts w:cstheme="minorHAnsi"/>
        </w:rPr>
        <w:t>eu</w:t>
      </w:r>
      <w:r w:rsidRPr="007A3547">
        <w:rPr>
          <w:rFonts w:cstheme="minorHAnsi"/>
        </w:rPr>
        <w:t xml:space="preserve"> à luz a seu primeiro filho </w:t>
      </w:r>
      <w:r>
        <w:rPr>
          <w:rFonts w:cstheme="minorHAnsi"/>
        </w:rPr>
        <w:t xml:space="preserve">Gabriel. </w:t>
      </w:r>
      <w:r w:rsidRPr="007A3547">
        <w:rPr>
          <w:rFonts w:cstheme="minorHAnsi"/>
        </w:rPr>
        <w:t>Durante a gravidez</w:t>
      </w:r>
      <w:r>
        <w:rPr>
          <w:rFonts w:cstheme="minorHAnsi"/>
        </w:rPr>
        <w:t xml:space="preserve">, mais precisamente por volta da </w:t>
      </w:r>
      <w:r w:rsidRPr="00B956DB">
        <w:rPr>
          <w:rFonts w:cstheme="minorHAnsi"/>
          <w:b/>
        </w:rPr>
        <w:t>27ª semana de idade gestacional</w:t>
      </w:r>
      <w:r>
        <w:rPr>
          <w:rFonts w:cstheme="minorHAnsi"/>
        </w:rPr>
        <w:t xml:space="preserve">, </w:t>
      </w:r>
      <w:r w:rsidRPr="007A3547">
        <w:rPr>
          <w:rFonts w:cstheme="minorHAnsi"/>
        </w:rPr>
        <w:t xml:space="preserve">apresentou sinais de infecção exantemática, </w:t>
      </w:r>
      <w:r w:rsidRPr="0079320A">
        <w:rPr>
          <w:rFonts w:cstheme="minorHAnsi"/>
          <w:i/>
        </w:rPr>
        <w:t>rash</w:t>
      </w:r>
      <w:r w:rsidRPr="007A3547">
        <w:rPr>
          <w:rFonts w:cstheme="minorHAnsi"/>
        </w:rPr>
        <w:t xml:space="preserve"> cutâneo </w:t>
      </w:r>
      <w:r>
        <w:t>acompanhado de prurido, cefaleia, mialgia</w:t>
      </w:r>
      <w:r w:rsidRPr="007A3547">
        <w:rPr>
          <w:rFonts w:cstheme="minorHAnsi"/>
        </w:rPr>
        <w:t xml:space="preserve"> e febre sem causa aparente</w:t>
      </w:r>
      <w:r>
        <w:rPr>
          <w:rFonts w:cstheme="minorHAnsi"/>
        </w:rPr>
        <w:t>. Ao procurar a USF próxima de</w:t>
      </w:r>
      <w:r w:rsidRPr="007A3547">
        <w:rPr>
          <w:rFonts w:cstheme="minorHAnsi"/>
        </w:rPr>
        <w:t xml:space="preserve"> sua casa, onde iniciou o pré-natal no</w:t>
      </w:r>
      <w:r>
        <w:rPr>
          <w:rFonts w:cstheme="minorHAnsi"/>
        </w:rPr>
        <w:t xml:space="preserve"> primeiro trimestre de</w:t>
      </w:r>
      <w:r w:rsidRPr="007A3547">
        <w:rPr>
          <w:rFonts w:cstheme="minorHAnsi"/>
        </w:rPr>
        <w:t xml:space="preserve"> gestação</w:t>
      </w:r>
      <w:r>
        <w:rPr>
          <w:rFonts w:cstheme="minorHAnsi"/>
        </w:rPr>
        <w:t>,</w:t>
      </w:r>
      <w:r w:rsidRPr="007A3547">
        <w:rPr>
          <w:rFonts w:cstheme="minorHAnsi"/>
        </w:rPr>
        <w:t xml:space="preserve"> foi consta</w:t>
      </w:r>
      <w:r>
        <w:rPr>
          <w:rFonts w:cstheme="minorHAnsi"/>
        </w:rPr>
        <w:t>tad</w:t>
      </w:r>
      <w:r w:rsidRPr="007A3547">
        <w:rPr>
          <w:rFonts w:cstheme="minorHAnsi"/>
        </w:rPr>
        <w:t>o o diagnóstico de Zika vírus</w:t>
      </w:r>
      <w:r>
        <w:rPr>
          <w:rFonts w:cstheme="minorHAnsi"/>
        </w:rPr>
        <w:t>. D</w:t>
      </w:r>
      <w:r w:rsidRPr="007A3547">
        <w:rPr>
          <w:rFonts w:cstheme="minorHAnsi"/>
        </w:rPr>
        <w:t xml:space="preserve">esde então, Rosa foi acompanhada no Pré-natal de Risco habitual. </w:t>
      </w:r>
      <w:r w:rsidR="005456C5">
        <w:t xml:space="preserve">Sobre os antecedentes maternos investigados, ela não referiu consanguinidade, exposição a agrotóxicos, radiação ionizante ou agentes químicos, tampouco alguma malformação congênita ou antecedente de microcefalia na família. O uso de bebida alcoólica e tabagismo durante a gestação também foi negado. </w:t>
      </w:r>
    </w:p>
    <w:p w14:paraId="2198075A" w14:textId="77777777" w:rsidR="005456C5" w:rsidRDefault="005456C5" w:rsidP="00490ED9">
      <w:pPr>
        <w:spacing w:after="0" w:line="240" w:lineRule="auto"/>
        <w:jc w:val="both"/>
        <w:rPr>
          <w:rFonts w:cstheme="minorHAnsi"/>
        </w:rPr>
      </w:pPr>
    </w:p>
    <w:p w14:paraId="75182CA3" w14:textId="039EAC36" w:rsidR="00490ED9" w:rsidRDefault="00490ED9" w:rsidP="00490ED9">
      <w:pPr>
        <w:spacing w:after="0" w:line="240" w:lineRule="auto"/>
        <w:jc w:val="both"/>
      </w:pPr>
      <w:r w:rsidRPr="007A3547">
        <w:rPr>
          <w:rFonts w:cstheme="minorHAnsi"/>
        </w:rPr>
        <w:t xml:space="preserve">Os </w:t>
      </w:r>
      <w:r w:rsidRPr="007A3547">
        <w:rPr>
          <w:rFonts w:cstheme="minorHAnsi"/>
          <w:b/>
        </w:rPr>
        <w:t>exames</w:t>
      </w:r>
      <w:r w:rsidR="004B1502" w:rsidRPr="004B1502">
        <w:rPr>
          <w:rFonts w:cstheme="minorHAnsi"/>
          <w:b/>
          <w:vertAlign w:val="superscript"/>
        </w:rPr>
        <w:t>1</w:t>
      </w:r>
      <w:r>
        <w:rPr>
          <w:rFonts w:cstheme="minorHAnsi"/>
          <w:b/>
        </w:rPr>
        <w:t xml:space="preserve"> </w:t>
      </w:r>
      <w:r>
        <w:rPr>
          <w:rFonts w:cstheme="minorHAnsi"/>
        </w:rPr>
        <w:t xml:space="preserve">de rastreamento </w:t>
      </w:r>
      <w:r w:rsidRPr="007A3547">
        <w:rPr>
          <w:rFonts w:cstheme="minorHAnsi"/>
        </w:rPr>
        <w:t xml:space="preserve">realizados na gestação apontavam </w:t>
      </w:r>
      <w:r w:rsidRPr="00EF09A3">
        <w:rPr>
          <w:rFonts w:cstheme="minorHAnsi"/>
        </w:rPr>
        <w:t>perímetro cefálico</w:t>
      </w:r>
      <w:r w:rsidRPr="007A3547">
        <w:rPr>
          <w:rFonts w:cstheme="minorHAnsi"/>
        </w:rPr>
        <w:t xml:space="preserve"> adequado para a idade</w:t>
      </w:r>
      <w:r>
        <w:rPr>
          <w:rFonts w:cstheme="minorHAnsi"/>
        </w:rPr>
        <w:t xml:space="preserve"> gestacional</w:t>
      </w:r>
      <w:r w:rsidRPr="007A3547">
        <w:rPr>
          <w:rFonts w:cstheme="minorHAnsi"/>
        </w:rPr>
        <w:t xml:space="preserve">. </w:t>
      </w:r>
      <w:r>
        <w:rPr>
          <w:rFonts w:cstheme="minorHAnsi"/>
        </w:rPr>
        <w:t>Gabriel nasceu a termo em parto normal,</w:t>
      </w:r>
      <w:r w:rsidRPr="00490ED9">
        <w:rPr>
          <w:rFonts w:cstheme="minorHAnsi"/>
        </w:rPr>
        <w:t xml:space="preserve"> </w:t>
      </w:r>
      <w:r>
        <w:rPr>
          <w:rFonts w:cstheme="minorHAnsi"/>
        </w:rPr>
        <w:t xml:space="preserve">com </w:t>
      </w:r>
      <w:r w:rsidRPr="00EF09A3">
        <w:rPr>
          <w:rFonts w:cstheme="minorHAnsi"/>
          <w:b/>
        </w:rPr>
        <w:t>perímetro cefálico dentro dos padrões de normalidade adotados pela OMS</w:t>
      </w:r>
      <w:r w:rsidRPr="00490ED9">
        <w:rPr>
          <w:rFonts w:cstheme="minorHAnsi"/>
        </w:rPr>
        <w:t>.</w:t>
      </w:r>
      <w:r>
        <w:rPr>
          <w:rFonts w:cstheme="minorHAnsi"/>
          <w:b/>
        </w:rPr>
        <w:t xml:space="preserve"> </w:t>
      </w:r>
      <w:r w:rsidRPr="00490ED9">
        <w:rPr>
          <w:rFonts w:cstheme="minorHAnsi"/>
        </w:rPr>
        <w:t>F</w:t>
      </w:r>
      <w:r>
        <w:rPr>
          <w:rFonts w:cstheme="minorHAnsi"/>
        </w:rPr>
        <w:t xml:space="preserve">icou internado na UCIN por 8 dias </w:t>
      </w:r>
      <w:r w:rsidR="004B1502">
        <w:rPr>
          <w:rFonts w:cstheme="minorHAnsi"/>
        </w:rPr>
        <w:t xml:space="preserve">para Investigar </w:t>
      </w:r>
      <w:r w:rsidR="004B1502" w:rsidRPr="005456C5">
        <w:rPr>
          <w:rFonts w:cstheme="minorHAnsi"/>
          <w:b/>
        </w:rPr>
        <w:t>sinais e sintomas da Síndrome Congênita Associada à Infecção pelo Vírus zika</w:t>
      </w:r>
      <w:r w:rsidR="005456C5">
        <w:rPr>
          <w:rFonts w:cstheme="minorHAnsi"/>
          <w:b/>
        </w:rPr>
        <w:t>*</w:t>
      </w:r>
      <w:r w:rsidR="004B1502" w:rsidRPr="00EF09A3">
        <w:rPr>
          <w:rFonts w:cstheme="minorHAnsi"/>
        </w:rPr>
        <w:t>.</w:t>
      </w:r>
      <w:r w:rsidR="004B1502">
        <w:rPr>
          <w:rFonts w:cstheme="minorHAnsi"/>
        </w:rPr>
        <w:t xml:space="preserve"> Para isso foi </w:t>
      </w:r>
      <w:r>
        <w:rPr>
          <w:rFonts w:cstheme="minorHAnsi"/>
        </w:rPr>
        <w:t xml:space="preserve">submetido a exames </w:t>
      </w:r>
      <w:r w:rsidR="004B1502">
        <w:t xml:space="preserve">de imagem – ultrassom transfontanela, tomografia computadorizada </w:t>
      </w:r>
      <w:r w:rsidR="004B1502" w:rsidRPr="000345F3">
        <w:rPr>
          <w:highlight w:val="yellow"/>
        </w:rPr>
        <w:t>ou</w:t>
      </w:r>
      <w:r w:rsidR="004B1502">
        <w:t xml:space="preserve"> ressonância magnética, </w:t>
      </w:r>
      <w:r>
        <w:rPr>
          <w:rFonts w:cstheme="minorHAnsi"/>
        </w:rPr>
        <w:t>oftalmológicos</w:t>
      </w:r>
      <w:r w:rsidR="004B1502">
        <w:rPr>
          <w:rFonts w:cstheme="minorHAnsi"/>
        </w:rPr>
        <w:t xml:space="preserve"> e</w:t>
      </w:r>
      <w:r>
        <w:t xml:space="preserve"> fonoaudiólogos</w:t>
      </w:r>
      <w:r w:rsidR="004B1502">
        <w:t>. S</w:t>
      </w:r>
      <w:r>
        <w:t>endo constatado perda auditiva</w:t>
      </w:r>
      <w:r w:rsidR="00CC629B">
        <w:t>**</w:t>
      </w:r>
      <w:r>
        <w:t xml:space="preserve">, </w:t>
      </w:r>
      <w:r w:rsidRPr="00CC629B">
        <w:rPr>
          <w:highlight w:val="green"/>
        </w:rPr>
        <w:t>cardiopatia</w:t>
      </w:r>
      <w:r>
        <w:t xml:space="preserve"> e icterícia.</w:t>
      </w:r>
    </w:p>
    <w:p w14:paraId="3B756752" w14:textId="77777777" w:rsidR="00490ED9" w:rsidRDefault="00490ED9" w:rsidP="00490ED9">
      <w:pPr>
        <w:spacing w:after="0" w:line="240" w:lineRule="auto"/>
        <w:jc w:val="both"/>
        <w:rPr>
          <w:rFonts w:cstheme="minorHAnsi"/>
        </w:rPr>
      </w:pPr>
    </w:p>
    <w:p w14:paraId="1A0EF57F" w14:textId="4680E587" w:rsidR="005E75E8" w:rsidRPr="005E75E8" w:rsidRDefault="005E75E8" w:rsidP="009A2BE1">
      <w:pPr>
        <w:spacing w:after="0" w:line="240" w:lineRule="auto"/>
        <w:jc w:val="both"/>
        <w:rPr>
          <w:rFonts w:cstheme="minorHAnsi"/>
          <w:b/>
        </w:rPr>
      </w:pPr>
      <w:r w:rsidRPr="005E75E8">
        <w:rPr>
          <w:rFonts w:cstheme="minorHAnsi"/>
          <w:b/>
        </w:rPr>
        <w:t>*Recomendações da OMS</w:t>
      </w:r>
    </w:p>
    <w:p w14:paraId="797988C5" w14:textId="15BBEC2F" w:rsidR="005E75E8" w:rsidRDefault="005E75E8" w:rsidP="009A2BE1">
      <w:pPr>
        <w:spacing w:after="0" w:line="240" w:lineRule="auto"/>
        <w:jc w:val="both"/>
      </w:pPr>
      <w:r>
        <w:t>A OMS recomenda que o perímetro cefálico seja medido utilizando técnica e equipamentos padronizados, entre 24 horas após o nascimento e até 6 dias e 23 horas (dentro da primeira semana de vida).</w:t>
      </w:r>
    </w:p>
    <w:p w14:paraId="6560747B" w14:textId="50EF609B" w:rsidR="005E75E8" w:rsidRDefault="00611287" w:rsidP="009A2BE1">
      <w:pPr>
        <w:spacing w:after="0" w:line="240" w:lineRule="auto"/>
        <w:jc w:val="both"/>
        <w:rPr>
          <w:rFonts w:cstheme="minorHAnsi"/>
          <w:color w:val="5B9BD5" w:themeColor="accent1"/>
          <w:sz w:val="20"/>
          <w:szCs w:val="20"/>
        </w:rPr>
      </w:pPr>
      <w:hyperlink r:id="rId21" w:history="1">
        <w:r w:rsidR="005E75E8" w:rsidRPr="00B0511F">
          <w:rPr>
            <w:rStyle w:val="Hyperlink"/>
            <w:rFonts w:cstheme="minorHAnsi"/>
            <w:sz w:val="20"/>
            <w:szCs w:val="20"/>
          </w:rPr>
          <w:t>http://combateaedes.saude.gov.br/images/sala-de-situacao/Microcefalia-Protocolo-de-vigilancia-e-resposta-10mar2016-18h.pdf</w:t>
        </w:r>
      </w:hyperlink>
    </w:p>
    <w:p w14:paraId="11E57EFF" w14:textId="77777777" w:rsidR="005E75E8" w:rsidRPr="005E75E8" w:rsidRDefault="005E75E8" w:rsidP="009A2BE1">
      <w:pPr>
        <w:spacing w:after="0" w:line="240" w:lineRule="auto"/>
        <w:jc w:val="both"/>
        <w:rPr>
          <w:rFonts w:cstheme="minorHAnsi"/>
          <w:color w:val="5B9BD5" w:themeColor="accent1"/>
          <w:sz w:val="20"/>
          <w:szCs w:val="20"/>
        </w:rPr>
      </w:pPr>
    </w:p>
    <w:p w14:paraId="34044A62" w14:textId="118F3DA0" w:rsidR="005456C5" w:rsidRPr="009A2BE1" w:rsidRDefault="009A2BE1" w:rsidP="009A2BE1">
      <w:pPr>
        <w:spacing w:after="0" w:line="240" w:lineRule="auto"/>
        <w:jc w:val="both"/>
        <w:rPr>
          <w:rFonts w:cstheme="minorHAnsi"/>
        </w:rPr>
      </w:pPr>
      <w:r>
        <w:rPr>
          <w:rFonts w:cstheme="minorHAnsi"/>
        </w:rPr>
        <w:t xml:space="preserve">* </w:t>
      </w:r>
      <w:r w:rsidR="005456C5" w:rsidRPr="009A2BE1">
        <w:rPr>
          <w:rFonts w:cstheme="minorHAnsi"/>
        </w:rPr>
        <w:t>Além da medida da cabeça, principal critério para notificação de microcefalia, outras malformações decorrentes da infecção serão investigadas.</w:t>
      </w:r>
    </w:p>
    <w:p w14:paraId="09B5917C" w14:textId="504D008F" w:rsidR="005456C5" w:rsidRDefault="00611287" w:rsidP="005456C5">
      <w:pPr>
        <w:spacing w:after="0" w:line="240" w:lineRule="auto"/>
        <w:jc w:val="both"/>
        <w:rPr>
          <w:rFonts w:cstheme="minorHAnsi"/>
          <w:color w:val="5B9BD5" w:themeColor="accent1"/>
          <w:sz w:val="20"/>
          <w:szCs w:val="20"/>
        </w:rPr>
      </w:pPr>
      <w:hyperlink r:id="rId22" w:history="1">
        <w:r w:rsidR="00CC629B" w:rsidRPr="00B0511F">
          <w:rPr>
            <w:rStyle w:val="Hyperlink"/>
            <w:rFonts w:cstheme="minorHAnsi"/>
            <w:sz w:val="20"/>
            <w:szCs w:val="20"/>
          </w:rPr>
          <w:t>http://agenciabrasil.ebc.com.br/geral/noticia/2016-11/grupo-vai-elaborar-proposta-de-atencao-saude-de-criancas-afetadas-pelo-zika</w:t>
        </w:r>
      </w:hyperlink>
    </w:p>
    <w:p w14:paraId="0A59E9F6" w14:textId="77777777" w:rsidR="005E75E8" w:rsidRDefault="005E75E8" w:rsidP="005456C5">
      <w:pPr>
        <w:spacing w:after="0" w:line="240" w:lineRule="auto"/>
        <w:jc w:val="both"/>
        <w:rPr>
          <w:rFonts w:cstheme="minorHAnsi"/>
          <w:color w:val="5B9BD5" w:themeColor="accent1"/>
          <w:sz w:val="20"/>
          <w:szCs w:val="20"/>
        </w:rPr>
      </w:pPr>
    </w:p>
    <w:p w14:paraId="794157E0" w14:textId="731DE966" w:rsidR="00CC629B" w:rsidRDefault="009A2BE1" w:rsidP="005456C5">
      <w:pPr>
        <w:spacing w:after="0" w:line="240" w:lineRule="auto"/>
        <w:jc w:val="both"/>
        <w:rPr>
          <w:rFonts w:cstheme="minorHAnsi"/>
        </w:rPr>
      </w:pPr>
      <w:r>
        <w:rPr>
          <w:rFonts w:cstheme="minorHAnsi"/>
        </w:rPr>
        <w:t xml:space="preserve">* </w:t>
      </w:r>
      <w:r w:rsidRPr="009A2BE1">
        <w:rPr>
          <w:rFonts w:cstheme="minorHAnsi"/>
        </w:rPr>
        <w:t>Evidências indicam que, entre crianças com exposição ao vírus Zika, a ausência de microcefalia ao nascimento não exclui a infecção congênita do vírus Zika ou a presença de anormalidades no cérebro relacionado com Zika e outras. Por exemplo, a ausência de microcefalia ao nascimento pode desacelerar o crescimento da cabeça e apresentar microcefalia durante o desenvolvimento.</w:t>
      </w:r>
    </w:p>
    <w:p w14:paraId="5D8FF2D3" w14:textId="6B78B107" w:rsidR="009A2BE1" w:rsidRDefault="00611287" w:rsidP="005456C5">
      <w:pPr>
        <w:spacing w:after="0" w:line="240" w:lineRule="auto"/>
        <w:jc w:val="both"/>
        <w:rPr>
          <w:rFonts w:cstheme="minorHAnsi"/>
          <w:color w:val="5B9BD5" w:themeColor="accent1"/>
          <w:sz w:val="20"/>
          <w:szCs w:val="20"/>
        </w:rPr>
      </w:pPr>
      <w:hyperlink r:id="rId23" w:history="1">
        <w:r w:rsidR="009A2BE1" w:rsidRPr="00B0511F">
          <w:rPr>
            <w:rStyle w:val="Hyperlink"/>
            <w:rFonts w:cstheme="minorHAnsi"/>
            <w:sz w:val="20"/>
            <w:szCs w:val="20"/>
          </w:rPr>
          <w:t>https://www.cdc.gov/mmwr/volumes/65/wr/pdfs/mm6547e2.pdf</w:t>
        </w:r>
      </w:hyperlink>
    </w:p>
    <w:p w14:paraId="5DB58F68" w14:textId="77777777" w:rsidR="009A2BE1" w:rsidRDefault="009A2BE1" w:rsidP="005456C5">
      <w:pPr>
        <w:spacing w:after="0" w:line="240" w:lineRule="auto"/>
        <w:jc w:val="both"/>
        <w:rPr>
          <w:rFonts w:cstheme="minorHAnsi"/>
          <w:color w:val="5B9BD5" w:themeColor="accent1"/>
          <w:sz w:val="20"/>
          <w:szCs w:val="20"/>
        </w:rPr>
      </w:pPr>
    </w:p>
    <w:p w14:paraId="351B446B" w14:textId="4A3E9E1C" w:rsidR="00CC629B" w:rsidRPr="005E75E8" w:rsidRDefault="00CC629B" w:rsidP="005456C5">
      <w:pPr>
        <w:spacing w:after="0" w:line="240" w:lineRule="auto"/>
        <w:jc w:val="both"/>
        <w:rPr>
          <w:rFonts w:cstheme="minorHAnsi"/>
          <w:b/>
        </w:rPr>
      </w:pPr>
      <w:r w:rsidRPr="005E75E8">
        <w:rPr>
          <w:rFonts w:cstheme="minorHAnsi"/>
          <w:b/>
          <w:highlight w:val="green"/>
        </w:rPr>
        <w:t>** Avaliação</w:t>
      </w:r>
      <w:r w:rsidR="006F5095">
        <w:rPr>
          <w:rFonts w:cstheme="minorHAnsi"/>
          <w:b/>
          <w:highlight w:val="green"/>
        </w:rPr>
        <w:t xml:space="preserve"> e</w:t>
      </w:r>
      <w:r w:rsidRPr="005E75E8">
        <w:rPr>
          <w:rFonts w:cstheme="minorHAnsi"/>
          <w:b/>
          <w:highlight w:val="green"/>
        </w:rPr>
        <w:t xml:space="preserve"> diagnóstico </w:t>
      </w:r>
      <w:r w:rsidR="006F5095">
        <w:rPr>
          <w:rFonts w:cstheme="minorHAnsi"/>
          <w:b/>
          <w:highlight w:val="green"/>
        </w:rPr>
        <w:t>auditivo</w:t>
      </w:r>
    </w:p>
    <w:p w14:paraId="3F64BA76" w14:textId="60272B24" w:rsidR="005E75E8" w:rsidRDefault="005E75E8" w:rsidP="005E75E8">
      <w:pPr>
        <w:autoSpaceDE w:val="0"/>
        <w:autoSpaceDN w:val="0"/>
        <w:adjustRightInd w:val="0"/>
        <w:spacing w:after="0" w:line="240" w:lineRule="auto"/>
        <w:jc w:val="both"/>
        <w:rPr>
          <w:rFonts w:cstheme="minorHAnsi"/>
        </w:rPr>
      </w:pPr>
      <w:r w:rsidRPr="005E75E8">
        <w:rPr>
          <w:rFonts w:cstheme="minorHAnsi"/>
        </w:rPr>
        <w:t xml:space="preserve">A Triagem Auditiva Neonatal </w:t>
      </w:r>
      <w:r w:rsidR="006F5095">
        <w:rPr>
          <w:rFonts w:cstheme="minorHAnsi"/>
        </w:rPr>
        <w:t xml:space="preserve">Universal </w:t>
      </w:r>
      <w:r w:rsidRPr="005E75E8">
        <w:rPr>
          <w:rFonts w:cstheme="minorHAnsi"/>
        </w:rPr>
        <w:t>(TAN</w:t>
      </w:r>
      <w:r w:rsidR="006F5095">
        <w:rPr>
          <w:rFonts w:cstheme="minorHAnsi"/>
        </w:rPr>
        <w:t>U</w:t>
      </w:r>
      <w:r w:rsidRPr="005E75E8">
        <w:rPr>
          <w:rFonts w:cstheme="minorHAnsi"/>
        </w:rPr>
        <w:t>) é realizada por meio do exame de</w:t>
      </w:r>
      <w:r>
        <w:rPr>
          <w:rFonts w:cstheme="minorHAnsi"/>
        </w:rPr>
        <w:t xml:space="preserve"> </w:t>
      </w:r>
      <w:r w:rsidRPr="005E75E8">
        <w:rPr>
          <w:rFonts w:cstheme="minorHAnsi"/>
        </w:rPr>
        <w:t>Emissões Otoacústicas Evocadas Transientes (EOAET), que avalia a função</w:t>
      </w:r>
      <w:r>
        <w:rPr>
          <w:rFonts w:cstheme="minorHAnsi"/>
        </w:rPr>
        <w:t xml:space="preserve"> </w:t>
      </w:r>
      <w:r w:rsidRPr="005E75E8">
        <w:rPr>
          <w:rFonts w:cstheme="minorHAnsi"/>
        </w:rPr>
        <w:t>auditiva pré-neural. A técnica utilizada é rápida, indolor, não invasiva, de fácil</w:t>
      </w:r>
      <w:r>
        <w:rPr>
          <w:rFonts w:cstheme="minorHAnsi"/>
        </w:rPr>
        <w:t xml:space="preserve"> </w:t>
      </w:r>
      <w:r w:rsidRPr="005E75E8">
        <w:rPr>
          <w:rFonts w:cstheme="minorHAnsi"/>
        </w:rPr>
        <w:t>aplicação e análise (BASSETO et al 2003).</w:t>
      </w:r>
    </w:p>
    <w:p w14:paraId="102C40F2" w14:textId="24679357" w:rsidR="009A2BE1" w:rsidRPr="00CC629B" w:rsidRDefault="009A2BE1" w:rsidP="005456C5">
      <w:pPr>
        <w:spacing w:after="0" w:line="240" w:lineRule="auto"/>
        <w:jc w:val="both"/>
        <w:rPr>
          <w:rFonts w:cstheme="minorHAnsi"/>
        </w:rPr>
      </w:pPr>
    </w:p>
    <w:p w14:paraId="590EA90F" w14:textId="348C267B" w:rsidR="005456C5" w:rsidRDefault="00611287" w:rsidP="00C140DF">
      <w:pPr>
        <w:spacing w:after="0" w:line="240" w:lineRule="auto"/>
        <w:jc w:val="both"/>
        <w:rPr>
          <w:rFonts w:cstheme="minorHAnsi"/>
        </w:rPr>
      </w:pPr>
      <w:r>
        <w:rPr>
          <w:rFonts w:cstheme="minorHAnsi"/>
          <w:noProof/>
          <w:lang w:eastAsia="pt-BR"/>
        </w:rPr>
        <w:pict w14:anchorId="5723AF70">
          <v:shape id="_x0000_s1027" type="#_x0000_t202" style="position:absolute;left:0;text-align:left;margin-left:267.3pt;margin-top:5.15pt;width:171.45pt;height:100.6pt;z-index:2516689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">
            <v:textbox>
              <w:txbxContent>
                <w:p w14:paraId="51B1E7A4" w14:textId="77777777" w:rsidR="009A2BE1" w:rsidRDefault="009A2BE1" w:rsidP="007D35C5">
                  <w:pPr>
                    <w:jc w:val="center"/>
                    <w:rPr>
                      <w:b/>
                    </w:rPr>
                  </w:pPr>
                  <w:r w:rsidRPr="007D35C5">
                    <w:rPr>
                      <w:b/>
                    </w:rPr>
                    <w:t>Estímulo ao parto normal – Zika vírus ou microcefalia em si, NÃO são indicações de cesariana.</w:t>
                  </w:r>
                </w:p>
                <w:p w14:paraId="311052A6" w14:textId="77777777" w:rsidR="009A2BE1" w:rsidRPr="00E0646A" w:rsidRDefault="00611287" w:rsidP="00E0646A">
                  <w:pPr>
                    <w:spacing w:after="0" w:line="240" w:lineRule="auto"/>
                    <w:jc w:val="both"/>
                    <w:rPr>
                      <w:rFonts w:cstheme="minorHAnsi"/>
                      <w:color w:val="2E74B5" w:themeColor="accent1" w:themeShade="BF"/>
                      <w:sz w:val="16"/>
                      <w:szCs w:val="16"/>
                    </w:rPr>
                  </w:pPr>
                  <w:hyperlink r:id="rId24" w:history="1">
                    <w:r w:rsidR="009A2BE1" w:rsidRPr="00E0646A">
                      <w:rPr>
                        <w:rStyle w:val="Hyperlink"/>
                        <w:rFonts w:cstheme="minorHAnsi"/>
                        <w:color w:val="034990" w:themeColor="hyperlink" w:themeShade="BF"/>
                        <w:sz w:val="16"/>
                        <w:szCs w:val="16"/>
                      </w:rPr>
                      <w:t>http://www.saude.ba.gov.br/novoportal/images/stories/PDF/protocolo_de_atencao_a_gestante_com_suspeita_de_zika_e_crianca_com_microcefalia_versao1_09_03_2016.pdf</w:t>
                    </w:r>
                  </w:hyperlink>
                </w:p>
                <w:p w14:paraId="5A3F7C80" w14:textId="77777777" w:rsidR="009A2BE1" w:rsidRDefault="009A2BE1" w:rsidP="007D35C5">
                  <w:pPr>
                    <w:jc w:val="center"/>
                    <w:rPr>
                      <w:b/>
                    </w:rPr>
                  </w:pPr>
                </w:p>
                <w:p w14:paraId="50981E4E" w14:textId="77777777" w:rsidR="009A2BE1" w:rsidRDefault="009A2BE1" w:rsidP="007D35C5">
                  <w:pPr>
                    <w:jc w:val="center"/>
                    <w:rPr>
                      <w:b/>
                    </w:rPr>
                  </w:pPr>
                </w:p>
                <w:p w14:paraId="76CF6E13" w14:textId="77777777" w:rsidR="009A2BE1" w:rsidRDefault="009A2BE1" w:rsidP="007D35C5">
                  <w:pPr>
                    <w:jc w:val="center"/>
                    <w:rPr>
                      <w:b/>
                    </w:rPr>
                  </w:pPr>
                </w:p>
                <w:p w14:paraId="0EBEC3A5" w14:textId="77777777" w:rsidR="009A2BE1" w:rsidRPr="007D35C5" w:rsidRDefault="009A2BE1" w:rsidP="007D35C5">
                  <w:pPr>
                    <w:jc w:val="center"/>
                    <w:rPr>
                      <w:b/>
                    </w:rPr>
                  </w:pPr>
                </w:p>
              </w:txbxContent>
            </v:textbox>
            <w10:wrap type="square"/>
          </v:shape>
        </w:pict>
      </w:r>
    </w:p>
    <w:p w14:paraId="7B17B6D7" w14:textId="01B2AAF4" w:rsidR="00F20D97" w:rsidRDefault="007D35C5" w:rsidP="00C140DF">
      <w:pPr>
        <w:spacing w:after="0" w:line="240" w:lineRule="auto"/>
        <w:jc w:val="both"/>
        <w:rPr>
          <w:rFonts w:cstheme="minorHAnsi"/>
        </w:rPr>
      </w:pPr>
      <w:r>
        <w:rPr>
          <w:rFonts w:cstheme="minorHAnsi"/>
        </w:rPr>
        <w:t xml:space="preserve">Confira os dados do nascimento registrados </w:t>
      </w:r>
      <w:r w:rsidR="004E33BB">
        <w:rPr>
          <w:rFonts w:cstheme="minorHAnsi"/>
        </w:rPr>
        <w:t>na CSC:</w:t>
      </w:r>
    </w:p>
    <w:p w14:paraId="57CE624C" w14:textId="5D6D857A" w:rsidR="007D35C5" w:rsidRDefault="007D35C5" w:rsidP="00C140DF">
      <w:pPr>
        <w:spacing w:after="0" w:line="240" w:lineRule="auto"/>
        <w:jc w:val="both"/>
        <w:rPr>
          <w:rFonts w:cstheme="minorHAnsi"/>
        </w:rPr>
      </w:pPr>
    </w:p>
    <w:p w14:paraId="239DD1C2" w14:textId="32B0EC70" w:rsidR="007D35C5" w:rsidRPr="004E33BB" w:rsidRDefault="007D35C5" w:rsidP="007D35C5">
      <w:pPr>
        <w:spacing w:after="0" w:line="240" w:lineRule="auto"/>
        <w:jc w:val="both"/>
        <w:rPr>
          <w:rFonts w:cstheme="minorHAnsi"/>
          <w:b/>
        </w:rPr>
      </w:pPr>
      <w:r w:rsidRPr="004E33BB">
        <w:rPr>
          <w:rFonts w:cstheme="minorHAnsi"/>
          <w:b/>
        </w:rPr>
        <w:t>Dados ao nascimento</w:t>
      </w:r>
    </w:p>
    <w:p w14:paraId="7884B246" w14:textId="77777777" w:rsidR="007D35C5" w:rsidRPr="00D507BA" w:rsidRDefault="007D35C5" w:rsidP="007D35C5">
      <w:pPr>
        <w:spacing w:after="0" w:line="240" w:lineRule="auto"/>
        <w:jc w:val="both"/>
        <w:rPr>
          <w:rFonts w:cstheme="minorHAnsi"/>
        </w:rPr>
      </w:pPr>
      <w:r w:rsidRPr="00D507BA">
        <w:rPr>
          <w:rFonts w:cstheme="minorHAnsi"/>
        </w:rPr>
        <w:t xml:space="preserve">Nome </w:t>
      </w:r>
      <w:r w:rsidRPr="00D507BA">
        <w:rPr>
          <w:rFonts w:cstheme="minorHAnsi"/>
        </w:rPr>
        <w:tab/>
      </w:r>
      <w:r w:rsidR="004E33BB">
        <w:rPr>
          <w:rFonts w:cstheme="minorHAnsi"/>
        </w:rPr>
        <w:t>Gabriel</w:t>
      </w:r>
      <w:r w:rsidRPr="00D507BA">
        <w:rPr>
          <w:rFonts w:cstheme="minorHAnsi"/>
        </w:rPr>
        <w:t xml:space="preserve"> S</w:t>
      </w:r>
      <w:r w:rsidR="004E33BB">
        <w:rPr>
          <w:rFonts w:cstheme="minorHAnsi"/>
        </w:rPr>
        <w:t>antos</w:t>
      </w:r>
    </w:p>
    <w:p w14:paraId="15B82D7B" w14:textId="77777777" w:rsidR="007D35C5" w:rsidRPr="00D507BA" w:rsidRDefault="007D35C5" w:rsidP="007D35C5">
      <w:pPr>
        <w:spacing w:after="0" w:line="240" w:lineRule="auto"/>
        <w:jc w:val="both"/>
        <w:rPr>
          <w:rFonts w:cstheme="minorHAnsi"/>
        </w:rPr>
      </w:pPr>
      <w:r w:rsidRPr="00D507BA">
        <w:rPr>
          <w:rFonts w:cstheme="minorHAnsi"/>
        </w:rPr>
        <w:t>DN</w:t>
      </w:r>
      <w:r w:rsidRPr="00D507BA">
        <w:rPr>
          <w:rFonts w:cstheme="minorHAnsi"/>
        </w:rPr>
        <w:tab/>
      </w:r>
      <w:r w:rsidR="004E33BB">
        <w:rPr>
          <w:rFonts w:cstheme="minorHAnsi"/>
        </w:rPr>
        <w:t>07</w:t>
      </w:r>
      <w:r w:rsidRPr="00D507BA">
        <w:rPr>
          <w:rFonts w:cstheme="minorHAnsi"/>
        </w:rPr>
        <w:t>/0</w:t>
      </w:r>
      <w:r w:rsidR="004E33BB">
        <w:rPr>
          <w:rFonts w:cstheme="minorHAnsi"/>
        </w:rPr>
        <w:t>4</w:t>
      </w:r>
      <w:r w:rsidRPr="00D507BA">
        <w:rPr>
          <w:rFonts w:cstheme="minorHAnsi"/>
        </w:rPr>
        <w:t>/2016</w:t>
      </w:r>
    </w:p>
    <w:p w14:paraId="55B57983" w14:textId="77777777" w:rsidR="007D35C5" w:rsidRPr="00D507BA" w:rsidRDefault="004E33BB" w:rsidP="007D35C5">
      <w:pPr>
        <w:spacing w:after="0" w:line="240" w:lineRule="auto"/>
        <w:jc w:val="both"/>
        <w:rPr>
          <w:rFonts w:cstheme="minorHAnsi"/>
        </w:rPr>
      </w:pPr>
      <w:r>
        <w:rPr>
          <w:rFonts w:cstheme="minorHAnsi"/>
        </w:rPr>
        <w:t>Peso</w:t>
      </w:r>
      <w:r>
        <w:rPr>
          <w:rFonts w:cstheme="minorHAnsi"/>
        </w:rPr>
        <w:tab/>
        <w:t>2</w:t>
      </w:r>
      <w:r w:rsidR="007D35C5">
        <w:rPr>
          <w:rFonts w:cstheme="minorHAnsi"/>
        </w:rPr>
        <w:t>.</w:t>
      </w:r>
      <w:r w:rsidR="007D35C5" w:rsidRPr="00D507BA">
        <w:rPr>
          <w:rFonts w:cstheme="minorHAnsi"/>
        </w:rPr>
        <w:t>990</w:t>
      </w:r>
      <w:r w:rsidR="007D35C5">
        <w:rPr>
          <w:rFonts w:cstheme="minorHAnsi"/>
        </w:rPr>
        <w:t xml:space="preserve"> gramas</w:t>
      </w:r>
    </w:p>
    <w:p w14:paraId="2E03686A" w14:textId="77777777" w:rsidR="007D35C5" w:rsidRPr="00D507BA" w:rsidRDefault="007D35C5" w:rsidP="007D35C5">
      <w:pPr>
        <w:spacing w:after="0" w:line="240" w:lineRule="auto"/>
        <w:jc w:val="both"/>
        <w:rPr>
          <w:rFonts w:cstheme="minorHAnsi"/>
        </w:rPr>
      </w:pPr>
      <w:r w:rsidRPr="00D507BA">
        <w:rPr>
          <w:rFonts w:cstheme="minorHAnsi"/>
        </w:rPr>
        <w:t>Comprimento</w:t>
      </w:r>
      <w:r>
        <w:rPr>
          <w:rFonts w:cstheme="minorHAnsi"/>
        </w:rPr>
        <w:tab/>
      </w:r>
      <w:r w:rsidR="004E33BB">
        <w:rPr>
          <w:rFonts w:cstheme="minorHAnsi"/>
        </w:rPr>
        <w:t>49</w:t>
      </w:r>
      <w:r w:rsidRPr="00D507BA">
        <w:rPr>
          <w:rFonts w:cstheme="minorHAnsi"/>
        </w:rPr>
        <w:t>cm</w:t>
      </w:r>
    </w:p>
    <w:p w14:paraId="53C96B78" w14:textId="77777777" w:rsidR="007D35C5" w:rsidRPr="00D507BA" w:rsidRDefault="004E33BB" w:rsidP="007D35C5">
      <w:pPr>
        <w:spacing w:after="0" w:line="240" w:lineRule="auto"/>
        <w:jc w:val="both"/>
        <w:rPr>
          <w:rFonts w:cstheme="minorHAnsi"/>
        </w:rPr>
      </w:pPr>
      <w:r>
        <w:rPr>
          <w:rFonts w:cstheme="minorHAnsi"/>
        </w:rPr>
        <w:t>PC</w:t>
      </w:r>
      <w:r>
        <w:rPr>
          <w:rFonts w:cstheme="minorHAnsi"/>
        </w:rPr>
        <w:tab/>
        <w:t>33</w:t>
      </w:r>
      <w:r w:rsidR="007D35C5" w:rsidRPr="00D507BA">
        <w:rPr>
          <w:rFonts w:cstheme="minorHAnsi"/>
        </w:rPr>
        <w:t>cm</w:t>
      </w:r>
    </w:p>
    <w:p w14:paraId="712CC6F0" w14:textId="0FD6F542" w:rsidR="007D35C5" w:rsidRPr="00D507BA" w:rsidRDefault="00611287" w:rsidP="007D35C5">
      <w:pPr>
        <w:spacing w:after="0" w:line="240" w:lineRule="auto"/>
        <w:jc w:val="both"/>
        <w:rPr>
          <w:rFonts w:cstheme="minorHAnsi"/>
        </w:rPr>
      </w:pPr>
      <w:r>
        <w:rPr>
          <w:noProof/>
        </w:rPr>
        <w:pict w14:anchorId="08F06E1A">
          <v:shape id="_x0000_s1029" type="#_x0000_t202" style="position:absolute;left:0;text-align:left;margin-left:200.7pt;margin-top:-15.65pt;width:241.15pt;height:59.4pt;z-index:2516710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fit-shape-to-text:t">
              <w:txbxContent>
                <w:p w14:paraId="24570867" w14:textId="2BEFAB8F" w:rsidR="009A2BE1" w:rsidRPr="0079320A" w:rsidRDefault="009A2BE1">
                  <w:pPr>
                    <w:rPr>
                      <w:color w:val="5B9BD5" w:themeColor="accent1"/>
                    </w:rPr>
                  </w:pPr>
                  <w:r>
                    <w:t xml:space="preserve">Leitura Sugerida: </w:t>
                  </w:r>
                  <w:r w:rsidRPr="0079320A">
                    <w:rPr>
                      <w:color w:val="5B9BD5" w:themeColor="accent1"/>
                    </w:rPr>
                    <w:t>http://www.scielo.br/pdf/ress/2016nahead/2237-9622-ress-S1679_49742016000400003.pdf</w:t>
                  </w:r>
                </w:p>
              </w:txbxContent>
            </v:textbox>
            <w10:wrap type="square"/>
          </v:shape>
        </w:pict>
      </w:r>
      <w:r w:rsidR="007D35C5" w:rsidRPr="00D507BA">
        <w:rPr>
          <w:rFonts w:cstheme="minorHAnsi"/>
        </w:rPr>
        <w:t>Apgar</w:t>
      </w:r>
      <w:r w:rsidR="007D35C5" w:rsidRPr="00D507BA">
        <w:rPr>
          <w:rFonts w:cstheme="minorHAnsi"/>
        </w:rPr>
        <w:tab/>
        <w:t>9 e 10</w:t>
      </w:r>
    </w:p>
    <w:p w14:paraId="5DD8D80D" w14:textId="77777777" w:rsidR="007D35C5" w:rsidRDefault="00B956DB" w:rsidP="007D35C5">
      <w:pPr>
        <w:spacing w:after="0" w:line="240" w:lineRule="auto"/>
        <w:jc w:val="both"/>
        <w:rPr>
          <w:rFonts w:cstheme="minorHAnsi"/>
        </w:rPr>
      </w:pPr>
      <w:r>
        <w:rPr>
          <w:rFonts w:cstheme="minorHAnsi"/>
        </w:rPr>
        <w:t>IG</w:t>
      </w:r>
      <w:r>
        <w:rPr>
          <w:rFonts w:cstheme="minorHAnsi"/>
        </w:rPr>
        <w:tab/>
        <w:t>39</w:t>
      </w:r>
      <w:r w:rsidR="007D35C5" w:rsidRPr="00D507BA">
        <w:rPr>
          <w:rFonts w:cstheme="minorHAnsi"/>
        </w:rPr>
        <w:t xml:space="preserve"> sem</w:t>
      </w:r>
    </w:p>
    <w:p w14:paraId="59ADD7B8" w14:textId="798BE741" w:rsidR="00CC629B" w:rsidRDefault="00CC629B" w:rsidP="007D35C5">
      <w:pPr>
        <w:spacing w:after="0" w:line="240" w:lineRule="auto"/>
        <w:jc w:val="both"/>
        <w:rPr>
          <w:rFonts w:cstheme="minorHAnsi"/>
        </w:rPr>
      </w:pPr>
      <w:r>
        <w:rPr>
          <w:rFonts w:cstheme="minorHAnsi"/>
        </w:rPr>
        <w:t>Malformação congênita: cardiopatia</w:t>
      </w:r>
    </w:p>
    <w:p w14:paraId="62E55618" w14:textId="77777777" w:rsidR="00387056" w:rsidRDefault="00387056" w:rsidP="007D35C5">
      <w:pPr>
        <w:spacing w:after="0" w:line="240" w:lineRule="auto"/>
        <w:jc w:val="both"/>
        <w:rPr>
          <w:rFonts w:cstheme="minorHAnsi"/>
        </w:rPr>
      </w:pPr>
    </w:p>
    <w:p w14:paraId="706C97E3" w14:textId="77777777" w:rsidR="00EB3272" w:rsidRDefault="00EB3272" w:rsidP="00387056">
      <w:pPr>
        <w:spacing w:after="0" w:line="240" w:lineRule="auto"/>
        <w:jc w:val="both"/>
        <w:rPr>
          <w:rFonts w:cstheme="minorHAnsi"/>
          <w:b/>
        </w:rPr>
      </w:pPr>
    </w:p>
    <w:p w14:paraId="1324BBBA" w14:textId="73FAD15B" w:rsidR="00387056" w:rsidRPr="004E33BB" w:rsidRDefault="00387056" w:rsidP="00387056">
      <w:pPr>
        <w:spacing w:after="0" w:line="240" w:lineRule="auto"/>
        <w:jc w:val="both"/>
        <w:rPr>
          <w:rFonts w:cstheme="minorHAnsi"/>
          <w:b/>
        </w:rPr>
      </w:pPr>
      <w:r>
        <w:rPr>
          <w:rFonts w:cstheme="minorHAnsi"/>
          <w:b/>
        </w:rPr>
        <w:t>D</w:t>
      </w:r>
      <w:r w:rsidRPr="004E33BB">
        <w:rPr>
          <w:rFonts w:cstheme="minorHAnsi"/>
          <w:b/>
        </w:rPr>
        <w:t xml:space="preserve">ados </w:t>
      </w:r>
      <w:r>
        <w:rPr>
          <w:rFonts w:cstheme="minorHAnsi"/>
          <w:b/>
        </w:rPr>
        <w:t>d</w:t>
      </w:r>
      <w:r w:rsidRPr="004E33BB">
        <w:rPr>
          <w:rFonts w:cstheme="minorHAnsi"/>
          <w:b/>
        </w:rPr>
        <w:t>a</w:t>
      </w:r>
      <w:r>
        <w:rPr>
          <w:rFonts w:cstheme="minorHAnsi"/>
          <w:b/>
        </w:rPr>
        <w:t xml:space="preserve"> consulta </w:t>
      </w:r>
      <w:commentRangeStart w:id="16"/>
      <w:r>
        <w:rPr>
          <w:rFonts w:cstheme="minorHAnsi"/>
          <w:b/>
        </w:rPr>
        <w:t>atual</w:t>
      </w:r>
      <w:commentRangeEnd w:id="16"/>
      <w:r w:rsidR="005A005D">
        <w:rPr>
          <w:rStyle w:val="Refdecomentrio"/>
        </w:rPr>
        <w:commentReference w:id="16"/>
      </w:r>
    </w:p>
    <w:p w14:paraId="03427C5B" w14:textId="041BF40D" w:rsidR="00387056" w:rsidRPr="00D507BA" w:rsidRDefault="00387056" w:rsidP="00387056">
      <w:pPr>
        <w:spacing w:after="0" w:line="240" w:lineRule="auto"/>
        <w:jc w:val="both"/>
        <w:rPr>
          <w:rFonts w:cstheme="minorHAnsi"/>
        </w:rPr>
      </w:pPr>
      <w:r>
        <w:rPr>
          <w:rFonts w:cstheme="minorHAnsi"/>
        </w:rPr>
        <w:t>Data</w:t>
      </w:r>
      <w:r w:rsidRPr="00D507BA">
        <w:rPr>
          <w:rFonts w:cstheme="minorHAnsi"/>
        </w:rPr>
        <w:tab/>
      </w:r>
      <w:r>
        <w:rPr>
          <w:rFonts w:cstheme="minorHAnsi"/>
        </w:rPr>
        <w:t>12</w:t>
      </w:r>
      <w:r w:rsidRPr="00D507BA">
        <w:rPr>
          <w:rFonts w:cstheme="minorHAnsi"/>
        </w:rPr>
        <w:t>/</w:t>
      </w:r>
      <w:r>
        <w:rPr>
          <w:rFonts w:cstheme="minorHAnsi"/>
        </w:rPr>
        <w:t>12</w:t>
      </w:r>
      <w:r w:rsidRPr="00D507BA">
        <w:rPr>
          <w:rFonts w:cstheme="minorHAnsi"/>
        </w:rPr>
        <w:t>/2016</w:t>
      </w:r>
    </w:p>
    <w:p w14:paraId="28A961DD" w14:textId="11AFA2CB" w:rsidR="00387056" w:rsidRPr="00387056" w:rsidRDefault="00387056" w:rsidP="00387056">
      <w:pPr>
        <w:spacing w:after="0" w:line="240" w:lineRule="auto"/>
        <w:jc w:val="both"/>
        <w:rPr>
          <w:rFonts w:cstheme="minorHAnsi"/>
          <w:highlight w:val="yellow"/>
        </w:rPr>
      </w:pPr>
      <w:r w:rsidRPr="00387056">
        <w:rPr>
          <w:rFonts w:cstheme="minorHAnsi"/>
          <w:highlight w:val="yellow"/>
        </w:rPr>
        <w:t>Peso</w:t>
      </w:r>
      <w:r w:rsidRPr="00387056">
        <w:rPr>
          <w:rFonts w:cstheme="minorHAnsi"/>
          <w:highlight w:val="yellow"/>
        </w:rPr>
        <w:tab/>
      </w:r>
      <w:r w:rsidR="00C75982">
        <w:rPr>
          <w:rFonts w:cstheme="minorHAnsi"/>
        </w:rPr>
        <w:t>9</w:t>
      </w:r>
      <w:r w:rsidR="00BA2808">
        <w:rPr>
          <w:rFonts w:cstheme="minorHAnsi"/>
        </w:rPr>
        <w:t>.</w:t>
      </w:r>
      <w:r w:rsidR="00C75982">
        <w:rPr>
          <w:rFonts w:cstheme="minorHAnsi"/>
        </w:rPr>
        <w:t>3</w:t>
      </w:r>
      <w:r w:rsidR="00BA2808" w:rsidRPr="00D507BA">
        <w:rPr>
          <w:rFonts w:cstheme="minorHAnsi"/>
        </w:rPr>
        <w:t>50</w:t>
      </w:r>
      <w:r w:rsidR="00BA2808">
        <w:rPr>
          <w:rFonts w:cstheme="minorHAnsi"/>
        </w:rPr>
        <w:t xml:space="preserve"> </w:t>
      </w:r>
      <w:r w:rsidRPr="00387056">
        <w:rPr>
          <w:rFonts w:cstheme="minorHAnsi"/>
          <w:highlight w:val="yellow"/>
        </w:rPr>
        <w:t>gramas</w:t>
      </w:r>
    </w:p>
    <w:p w14:paraId="051C149D" w14:textId="2628F697" w:rsidR="00387056" w:rsidRPr="00387056" w:rsidRDefault="00387056" w:rsidP="00387056">
      <w:pPr>
        <w:spacing w:after="0" w:line="240" w:lineRule="auto"/>
        <w:jc w:val="both"/>
        <w:rPr>
          <w:rFonts w:cstheme="minorHAnsi"/>
          <w:highlight w:val="yellow"/>
        </w:rPr>
      </w:pPr>
      <w:r w:rsidRPr="00387056">
        <w:rPr>
          <w:rFonts w:cstheme="minorHAnsi"/>
          <w:highlight w:val="yellow"/>
        </w:rPr>
        <w:t>Comprimento</w:t>
      </w:r>
      <w:r w:rsidRPr="00387056">
        <w:rPr>
          <w:rFonts w:cstheme="minorHAnsi"/>
          <w:highlight w:val="yellow"/>
        </w:rPr>
        <w:tab/>
      </w:r>
      <w:r w:rsidR="00C75982">
        <w:rPr>
          <w:rFonts w:cstheme="minorHAnsi"/>
          <w:highlight w:val="yellow"/>
        </w:rPr>
        <w:t>70</w:t>
      </w:r>
      <w:r w:rsidR="00BA2808">
        <w:rPr>
          <w:rFonts w:cstheme="minorHAnsi"/>
          <w:highlight w:val="yellow"/>
        </w:rPr>
        <w:t>,</w:t>
      </w:r>
      <w:r w:rsidR="00C75982">
        <w:rPr>
          <w:rFonts w:cstheme="minorHAnsi"/>
          <w:highlight w:val="yellow"/>
        </w:rPr>
        <w:t>1</w:t>
      </w:r>
      <w:r w:rsidRPr="00387056">
        <w:rPr>
          <w:rFonts w:cstheme="minorHAnsi"/>
          <w:highlight w:val="yellow"/>
        </w:rPr>
        <w:t>cm</w:t>
      </w:r>
    </w:p>
    <w:p w14:paraId="214F6D6E" w14:textId="2ADC9C11" w:rsidR="00387056" w:rsidRDefault="00387056" w:rsidP="00387056">
      <w:pPr>
        <w:spacing w:after="0" w:line="240" w:lineRule="auto"/>
        <w:jc w:val="both"/>
        <w:rPr>
          <w:rFonts w:cstheme="minorHAnsi"/>
          <w:highlight w:val="yellow"/>
        </w:rPr>
      </w:pPr>
      <w:r w:rsidRPr="00387056">
        <w:rPr>
          <w:rFonts w:cstheme="minorHAnsi"/>
          <w:highlight w:val="yellow"/>
        </w:rPr>
        <w:t>PC</w:t>
      </w:r>
      <w:r w:rsidRPr="00387056">
        <w:rPr>
          <w:rFonts w:cstheme="minorHAnsi"/>
          <w:highlight w:val="yellow"/>
        </w:rPr>
        <w:tab/>
      </w:r>
      <w:r w:rsidR="00BA2808">
        <w:rPr>
          <w:rFonts w:cstheme="minorHAnsi"/>
          <w:highlight w:val="yellow"/>
        </w:rPr>
        <w:t xml:space="preserve">XX </w:t>
      </w:r>
      <w:r w:rsidRPr="00387056">
        <w:rPr>
          <w:rFonts w:cstheme="minorHAnsi"/>
          <w:highlight w:val="yellow"/>
        </w:rPr>
        <w:t>cm</w:t>
      </w:r>
    </w:p>
    <w:p w14:paraId="0733B316" w14:textId="77777777" w:rsidR="00CC629B" w:rsidRDefault="00CC629B" w:rsidP="00387056">
      <w:pPr>
        <w:spacing w:after="0" w:line="240" w:lineRule="auto"/>
        <w:jc w:val="both"/>
        <w:rPr>
          <w:rFonts w:cstheme="minorHAnsi"/>
          <w:highlight w:val="yellow"/>
        </w:rPr>
      </w:pPr>
    </w:p>
    <w:p w14:paraId="2DA410FE" w14:textId="77777777" w:rsidR="00CC629B" w:rsidRDefault="00CC629B" w:rsidP="00CC629B">
      <w:pPr>
        <w:spacing w:after="0" w:line="240" w:lineRule="auto"/>
        <w:jc w:val="both"/>
      </w:pPr>
      <w:r w:rsidRPr="00FF0B19">
        <w:rPr>
          <w:highlight w:val="green"/>
        </w:rPr>
        <w:t>INFORMAÇÕES SOBRE O DESENVOLVIMENTO</w:t>
      </w:r>
    </w:p>
    <w:p w14:paraId="0A2CBB77" w14:textId="77777777" w:rsidR="00CC629B" w:rsidRDefault="00CC629B" w:rsidP="00CC629B">
      <w:pPr>
        <w:pStyle w:val="PargrafodaLista"/>
        <w:numPr>
          <w:ilvl w:val="0"/>
          <w:numId w:val="44"/>
        </w:numPr>
        <w:spacing w:after="0" w:line="240" w:lineRule="auto"/>
        <w:jc w:val="both"/>
      </w:pPr>
      <w:r>
        <w:t>8 meses</w:t>
      </w:r>
    </w:p>
    <w:p w14:paraId="712079E0" w14:textId="77777777" w:rsidR="00CC629B" w:rsidRDefault="00CC629B" w:rsidP="00CC629B">
      <w:pPr>
        <w:pStyle w:val="PargrafodaLista"/>
        <w:numPr>
          <w:ilvl w:val="1"/>
          <w:numId w:val="44"/>
        </w:numPr>
        <w:spacing w:after="0" w:line="240" w:lineRule="auto"/>
        <w:jc w:val="both"/>
      </w:pPr>
      <w:r>
        <w:t>Brinca de esconde-achou</w:t>
      </w:r>
    </w:p>
    <w:p w14:paraId="05F088AE" w14:textId="77777777" w:rsidR="00CC629B" w:rsidRDefault="00CC629B" w:rsidP="00CC629B">
      <w:pPr>
        <w:pStyle w:val="PargrafodaLista"/>
        <w:numPr>
          <w:ilvl w:val="1"/>
          <w:numId w:val="44"/>
        </w:numPr>
        <w:spacing w:after="0" w:line="240" w:lineRule="auto"/>
        <w:jc w:val="both"/>
      </w:pPr>
      <w:r>
        <w:t>Transfere objetos de uma mão para outra</w:t>
      </w:r>
    </w:p>
    <w:p w14:paraId="77B829E3" w14:textId="77777777" w:rsidR="00CC629B" w:rsidRDefault="00CC629B" w:rsidP="00CC629B">
      <w:pPr>
        <w:pStyle w:val="PargrafodaLista"/>
        <w:numPr>
          <w:ilvl w:val="1"/>
          <w:numId w:val="44"/>
        </w:numPr>
        <w:spacing w:after="0" w:line="240" w:lineRule="auto"/>
        <w:jc w:val="both"/>
      </w:pPr>
      <w:r>
        <w:t>Duplica sílabas</w:t>
      </w:r>
    </w:p>
    <w:p w14:paraId="6F2BEFE2" w14:textId="77777777" w:rsidR="00CC629B" w:rsidRDefault="00CC629B" w:rsidP="00CC629B">
      <w:pPr>
        <w:pStyle w:val="PargrafodaLista"/>
        <w:numPr>
          <w:ilvl w:val="1"/>
          <w:numId w:val="44"/>
        </w:numPr>
        <w:spacing w:after="0" w:line="240" w:lineRule="auto"/>
        <w:jc w:val="both"/>
      </w:pPr>
      <w:r>
        <w:t>Senta-se sem apoio</w:t>
      </w:r>
    </w:p>
    <w:p w14:paraId="6569F9E1" w14:textId="77777777" w:rsidR="00CC629B" w:rsidRDefault="00CC629B" w:rsidP="00387056">
      <w:pPr>
        <w:spacing w:after="0" w:line="240" w:lineRule="auto"/>
        <w:jc w:val="both"/>
        <w:rPr>
          <w:rFonts w:cstheme="minorHAnsi"/>
          <w:highlight w:val="yellow"/>
        </w:rPr>
      </w:pPr>
    </w:p>
    <w:p w14:paraId="3FA9FCFE" w14:textId="5A5905D6" w:rsidR="006811B4" w:rsidRPr="006811B4" w:rsidRDefault="006811B4" w:rsidP="00387056">
      <w:pPr>
        <w:spacing w:after="0" w:line="240" w:lineRule="auto"/>
        <w:jc w:val="both"/>
      </w:pPr>
      <w:r w:rsidRPr="006811B4">
        <w:rPr>
          <w:highlight w:val="green"/>
        </w:rPr>
        <w:t>Disfagia</w:t>
      </w:r>
    </w:p>
    <w:p w14:paraId="716EEEAC"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Disfagia foi encontrada na avaliação clínica em 10 de 13</w:t>
      </w:r>
    </w:p>
    <w:p w14:paraId="47C736FE"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Crianças. Sete crianças tiveram diagnóstico de epilepsia. Cinco crianças</w:t>
      </w:r>
    </w:p>
    <w:p w14:paraId="40958783"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Tinha algum grau de irritabilidade, que melhorou com a idade de 4 meses.</w:t>
      </w:r>
    </w:p>
    <w:p w14:paraId="437C933E"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A maioria das crianças (12 de 13) apresentou boa interação visual; um bebê</w:t>
      </w:r>
    </w:p>
    <w:p w14:paraId="1D298585"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Não exibiu nenhum contato visual. Três de 13 crianças apresentavam coriorretinas</w:t>
      </w:r>
    </w:p>
    <w:p w14:paraId="5CF40A8B"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Anormalidades. Todos os 11 bebês testados tiveram avaliação auditiva</w:t>
      </w:r>
    </w:p>
    <w:p w14:paraId="19455E6D"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Ções. Todas as crianças tinham algum grau de hipertonia; 12 de 13 tinham</w:t>
      </w:r>
    </w:p>
    <w:p w14:paraId="15442C9B"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Sinais piramidais e extrapiramidais com movimento distônico.</w:t>
      </w:r>
    </w:p>
    <w:p w14:paraId="736FE1D7"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Uma criança apresentava hemiparesia espástica e outra bilateral</w:t>
      </w:r>
    </w:p>
    <w:p w14:paraId="2637E367"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Hemiparesia, mais grave no lado esquerdo. Um bebê com</w:t>
      </w:r>
    </w:p>
    <w:p w14:paraId="491BA848"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Artrogripose foi difícil de avaliar por causa do aumento do tom</w:t>
      </w:r>
    </w:p>
    <w:p w14:paraId="45139F08"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Alguns músculos e diminuiu em outros. Nove de 13 crianças não</w:t>
      </w:r>
    </w:p>
    <w:p w14:paraId="1CC8DDAF" w14:textId="77777777" w:rsidR="006811B4" w:rsidRPr="006811B4" w:rsidRDefault="006811B4" w:rsidP="006811B4">
      <w:pPr>
        <w:spacing w:after="0" w:line="240" w:lineRule="auto"/>
        <w:jc w:val="both"/>
        <w:rPr>
          <w:rFonts w:asciiTheme="majorHAnsi" w:eastAsia="Times New Roman" w:hAnsiTheme="majorHAnsi" w:cs="Times New Roman"/>
          <w:color w:val="FF0000"/>
          <w:lang w:eastAsia="pt-BR"/>
        </w:rPr>
      </w:pPr>
      <w:r w:rsidRPr="006811B4">
        <w:rPr>
          <w:rFonts w:asciiTheme="majorHAnsi" w:eastAsia="Times New Roman" w:hAnsiTheme="majorHAnsi" w:cs="Times New Roman"/>
          <w:color w:val="FF0000"/>
          <w:lang w:eastAsia="pt-BR"/>
        </w:rPr>
        <w:t>Movimento voluntário das mãos e tinha um reflexo de agarrar. Boa</w:t>
      </w:r>
    </w:p>
    <w:p w14:paraId="0A899C81" w14:textId="465340BA" w:rsidR="006811B4" w:rsidRDefault="006811B4" w:rsidP="006811B4">
      <w:pPr>
        <w:spacing w:after="0" w:line="240" w:lineRule="auto"/>
        <w:jc w:val="both"/>
        <w:rPr>
          <w:rFonts w:asciiTheme="majorHAnsi" w:eastAsia="Times New Roman" w:hAnsiTheme="majorHAnsi" w:cs="Times New Roman"/>
          <w:color w:val="FF0000"/>
          <w:shd w:val="clear" w:color="auto" w:fill="E6ECF9"/>
          <w:lang w:eastAsia="pt-BR"/>
        </w:rPr>
      </w:pPr>
      <w:r w:rsidRPr="006811B4">
        <w:rPr>
          <w:rFonts w:asciiTheme="majorHAnsi" w:eastAsia="Times New Roman" w:hAnsiTheme="majorHAnsi" w:cs="Times New Roman"/>
          <w:color w:val="FF0000"/>
          <w:lang w:eastAsia="pt-BR"/>
        </w:rPr>
        <w:t>Controle de cabeça estava presente em oito de 13 lactentes (</w:t>
      </w:r>
      <w:r w:rsidRPr="006811B4">
        <w:rPr>
          <w:rFonts w:asciiTheme="majorHAnsi" w:eastAsia="Times New Roman" w:hAnsiTheme="majorHAnsi" w:cs="Times New Roman"/>
          <w:color w:val="FF0000"/>
          <w:shd w:val="clear" w:color="auto" w:fill="E6ECF9"/>
          <w:lang w:eastAsia="pt-BR"/>
        </w:rPr>
        <w:t>material a</w:t>
      </w:r>
    </w:p>
    <w:p w14:paraId="02E70600" w14:textId="03DEFAB6" w:rsidR="00A75AC7" w:rsidRPr="006811B4" w:rsidRDefault="00A75AC7" w:rsidP="006811B4">
      <w:pPr>
        <w:spacing w:after="0" w:line="240" w:lineRule="auto"/>
        <w:jc w:val="both"/>
        <w:rPr>
          <w:rFonts w:asciiTheme="majorHAnsi" w:eastAsia="Times New Roman" w:hAnsiTheme="majorHAnsi" w:cs="Times New Roman"/>
          <w:color w:val="FF0000"/>
          <w:lang w:eastAsia="pt-BR"/>
        </w:rPr>
      </w:pPr>
      <w:r w:rsidRPr="00A75AC7">
        <w:rPr>
          <w:rFonts w:asciiTheme="majorHAnsi" w:eastAsia="Times New Roman" w:hAnsiTheme="majorHAnsi" w:cs="Times New Roman"/>
          <w:color w:val="FF0000"/>
          <w:lang w:eastAsia="pt-BR"/>
        </w:rPr>
        <w:t>https://www.cdc.gov/mmwr/volumes/65/wr/pdfs/mm6547e2.pdf</w:t>
      </w:r>
    </w:p>
    <w:p w14:paraId="15980BBA" w14:textId="77777777" w:rsidR="00C30BEC" w:rsidRDefault="00C30BEC" w:rsidP="00387056">
      <w:pPr>
        <w:spacing w:after="0" w:line="240" w:lineRule="auto"/>
        <w:jc w:val="both"/>
        <w:rPr>
          <w:rFonts w:cstheme="minorHAnsi"/>
        </w:rPr>
      </w:pPr>
    </w:p>
    <w:p w14:paraId="776AC5CE" w14:textId="77777777" w:rsidR="006811B4" w:rsidRDefault="006811B4" w:rsidP="00387056">
      <w:pPr>
        <w:spacing w:after="0" w:line="240" w:lineRule="auto"/>
        <w:jc w:val="both"/>
        <w:rPr>
          <w:rFonts w:cstheme="minorHAnsi"/>
        </w:rPr>
      </w:pPr>
    </w:p>
    <w:p w14:paraId="637374D6" w14:textId="77777777" w:rsidR="00C30BEC" w:rsidRDefault="00C30BEC" w:rsidP="007D35C5">
      <w:pPr>
        <w:spacing w:after="0" w:line="240" w:lineRule="auto"/>
        <w:jc w:val="both"/>
      </w:pPr>
    </w:p>
    <w:p w14:paraId="3B86F25A" w14:textId="4F83ADF6" w:rsidR="00B32BBB" w:rsidRDefault="00B32BBB" w:rsidP="00B32BBB">
      <w:pPr>
        <w:spacing w:after="0" w:line="240" w:lineRule="auto"/>
        <w:jc w:val="both"/>
        <w:rPr>
          <w:rFonts w:cstheme="minorHAnsi"/>
          <w:b/>
        </w:rPr>
      </w:pPr>
      <w:r w:rsidRPr="007A3547">
        <w:rPr>
          <w:rFonts w:cstheme="minorHAnsi"/>
          <w:b/>
        </w:rPr>
        <w:t>IMPORTANTE</w:t>
      </w:r>
      <w:r w:rsidR="005456C5">
        <w:rPr>
          <w:rFonts w:cstheme="minorHAnsi"/>
          <w:b/>
        </w:rPr>
        <w:t xml:space="preserve"> </w:t>
      </w:r>
      <w:r w:rsidR="005456C5" w:rsidRPr="005456C5">
        <w:rPr>
          <w:rFonts w:cstheme="minorHAnsi"/>
          <w:b/>
          <w:vertAlign w:val="superscript"/>
        </w:rPr>
        <w:t>1</w:t>
      </w:r>
    </w:p>
    <w:p w14:paraId="430C3F8F" w14:textId="77777777" w:rsidR="00B32BBB" w:rsidRDefault="00B32BBB" w:rsidP="00B32BBB">
      <w:pPr>
        <w:spacing w:after="0" w:line="240" w:lineRule="auto"/>
        <w:jc w:val="both"/>
        <w:rPr>
          <w:rFonts w:cstheme="minorHAnsi"/>
          <w:b/>
        </w:rPr>
      </w:pPr>
    </w:p>
    <w:p w14:paraId="47EF3B1F" w14:textId="77777777" w:rsidR="00B32BBB" w:rsidRPr="007A3547" w:rsidRDefault="00B32BBB" w:rsidP="00B32BBB">
      <w:pPr>
        <w:spacing w:after="0" w:line="240" w:lineRule="auto"/>
        <w:jc w:val="both"/>
        <w:rPr>
          <w:rFonts w:cstheme="minorHAnsi"/>
          <w:b/>
        </w:rPr>
      </w:pPr>
      <w:r>
        <w:t>A indicação de exames do Pré-natal de Risco Habitual consta no Caderno 32 – Atenção Pré-Natal de Baixo Risco, publicado pelo MS. Contudo, para as gestantes com suspeita de doença exantemática, fazem-se necessários exames complementares, aos já estabelecidos no pré-natal de risco habitual, que seguem:</w:t>
      </w:r>
    </w:p>
    <w:p w14:paraId="3FBBFCDD" w14:textId="77777777" w:rsidR="00B32BBB" w:rsidRPr="00F20D97" w:rsidRDefault="00B32BBB" w:rsidP="00B32BBB">
      <w:pPr>
        <w:pStyle w:val="PargrafodaLista"/>
        <w:numPr>
          <w:ilvl w:val="0"/>
          <w:numId w:val="34"/>
        </w:numPr>
        <w:spacing w:after="0" w:line="240" w:lineRule="auto"/>
        <w:jc w:val="both"/>
        <w:rPr>
          <w:rFonts w:cstheme="minorHAnsi"/>
        </w:rPr>
      </w:pPr>
      <w:r>
        <w:t xml:space="preserve">Exames para a gestante com história de doença exantemática: </w:t>
      </w:r>
    </w:p>
    <w:p w14:paraId="29E073A4" w14:textId="77777777" w:rsidR="00B32BBB" w:rsidRPr="007A3547" w:rsidRDefault="00B32BBB" w:rsidP="00B32BBB">
      <w:pPr>
        <w:pStyle w:val="PargrafodaLista"/>
        <w:numPr>
          <w:ilvl w:val="1"/>
          <w:numId w:val="34"/>
        </w:numPr>
        <w:spacing w:after="0" w:line="240" w:lineRule="auto"/>
        <w:jc w:val="both"/>
        <w:rPr>
          <w:rFonts w:cstheme="minorHAnsi"/>
        </w:rPr>
      </w:pPr>
      <w:r>
        <w:t>Sorologia, para:</w:t>
      </w:r>
    </w:p>
    <w:p w14:paraId="22C12DC0" w14:textId="77777777" w:rsidR="00B32BBB" w:rsidRPr="007A3547" w:rsidRDefault="00B32BBB" w:rsidP="00B32BBB">
      <w:pPr>
        <w:pStyle w:val="PargrafodaLista"/>
        <w:numPr>
          <w:ilvl w:val="2"/>
          <w:numId w:val="34"/>
        </w:numPr>
        <w:spacing w:after="0" w:line="240" w:lineRule="auto"/>
        <w:jc w:val="both"/>
        <w:rPr>
          <w:rFonts w:cstheme="minorHAnsi"/>
        </w:rPr>
      </w:pPr>
      <w:r>
        <w:t>Dengue</w:t>
      </w:r>
    </w:p>
    <w:p w14:paraId="6804EA0D" w14:textId="77777777" w:rsidR="00B32BBB" w:rsidRPr="007A3547" w:rsidRDefault="00B32BBB" w:rsidP="00B32BBB">
      <w:pPr>
        <w:pStyle w:val="PargrafodaLista"/>
        <w:numPr>
          <w:ilvl w:val="2"/>
          <w:numId w:val="34"/>
        </w:numPr>
        <w:spacing w:after="0" w:line="240" w:lineRule="auto"/>
        <w:jc w:val="both"/>
        <w:rPr>
          <w:rFonts w:cstheme="minorHAnsi"/>
        </w:rPr>
      </w:pPr>
      <w:r>
        <w:t>Chikungunya</w:t>
      </w:r>
    </w:p>
    <w:p w14:paraId="1F93E39E" w14:textId="77777777" w:rsidR="00B32BBB" w:rsidRPr="00BA46B3" w:rsidRDefault="00B32BBB" w:rsidP="00B32BBB">
      <w:pPr>
        <w:pStyle w:val="PargrafodaLista"/>
        <w:numPr>
          <w:ilvl w:val="2"/>
          <w:numId w:val="34"/>
        </w:numPr>
        <w:spacing w:after="0" w:line="240" w:lineRule="auto"/>
        <w:jc w:val="both"/>
        <w:rPr>
          <w:rFonts w:cstheme="minorHAnsi"/>
        </w:rPr>
      </w:pPr>
      <w:r>
        <w:t>ParvovírusB19</w:t>
      </w:r>
    </w:p>
    <w:p w14:paraId="078FF7A6" w14:textId="77777777" w:rsidR="00B32BBB" w:rsidRPr="00F20D97" w:rsidRDefault="00B32BBB" w:rsidP="00B32BBB">
      <w:pPr>
        <w:pStyle w:val="PargrafodaLista"/>
        <w:numPr>
          <w:ilvl w:val="2"/>
          <w:numId w:val="34"/>
        </w:numPr>
        <w:spacing w:after="0" w:line="240" w:lineRule="auto"/>
        <w:jc w:val="both"/>
        <w:rPr>
          <w:rFonts w:cstheme="minorHAnsi"/>
        </w:rPr>
      </w:pPr>
      <w:r>
        <w:t>TORCH (Toxoplasmose, Rubéola, Citomegalovírus e Herpes)</w:t>
      </w:r>
    </w:p>
    <w:p w14:paraId="391C4737" w14:textId="77777777" w:rsidR="00B32BBB" w:rsidRPr="007A3547" w:rsidRDefault="00B32BBB" w:rsidP="00B32BBB">
      <w:pPr>
        <w:pStyle w:val="PargrafodaLista"/>
        <w:spacing w:after="0" w:line="240" w:lineRule="auto"/>
        <w:ind w:left="2160"/>
        <w:jc w:val="both"/>
        <w:rPr>
          <w:rFonts w:cstheme="minorHAnsi"/>
        </w:rPr>
      </w:pPr>
    </w:p>
    <w:p w14:paraId="0CE4CD65" w14:textId="77777777" w:rsidR="00B32BBB" w:rsidRPr="00F20D97" w:rsidRDefault="00B32BBB" w:rsidP="00B32BBB">
      <w:pPr>
        <w:pStyle w:val="PargrafodaLista"/>
        <w:numPr>
          <w:ilvl w:val="1"/>
          <w:numId w:val="34"/>
        </w:numPr>
        <w:spacing w:after="0" w:line="240" w:lineRule="auto"/>
        <w:jc w:val="both"/>
        <w:rPr>
          <w:rFonts w:cstheme="minorHAnsi"/>
        </w:rPr>
      </w:pPr>
      <w:r>
        <w:t>PCR, para:</w:t>
      </w:r>
    </w:p>
    <w:p w14:paraId="40A848F3" w14:textId="77777777" w:rsidR="00B32BBB" w:rsidRPr="00F20D97" w:rsidRDefault="00B32BBB" w:rsidP="00B32BBB">
      <w:pPr>
        <w:pStyle w:val="PargrafodaLista"/>
        <w:numPr>
          <w:ilvl w:val="2"/>
          <w:numId w:val="34"/>
        </w:numPr>
        <w:spacing w:after="0" w:line="240" w:lineRule="auto"/>
        <w:jc w:val="both"/>
        <w:rPr>
          <w:rFonts w:cstheme="minorHAnsi"/>
        </w:rPr>
      </w:pPr>
      <w:r>
        <w:t>Zika (também poderá ser realizada com amostra de urina, coleta até 15 dias da fase aguda)</w:t>
      </w:r>
    </w:p>
    <w:p w14:paraId="13036108" w14:textId="77777777" w:rsidR="00B32BBB" w:rsidRPr="00F20D97" w:rsidRDefault="00B32BBB" w:rsidP="00B32BBB">
      <w:pPr>
        <w:pStyle w:val="PargrafodaLista"/>
        <w:numPr>
          <w:ilvl w:val="2"/>
          <w:numId w:val="34"/>
        </w:numPr>
        <w:spacing w:after="0" w:line="240" w:lineRule="auto"/>
        <w:jc w:val="both"/>
        <w:rPr>
          <w:rFonts w:cstheme="minorHAnsi"/>
        </w:rPr>
      </w:pPr>
      <w:r>
        <w:t>Dengue</w:t>
      </w:r>
    </w:p>
    <w:p w14:paraId="03AE1FB7" w14:textId="77777777" w:rsidR="00B32BBB" w:rsidRPr="00B32BBB" w:rsidRDefault="00B32BBB" w:rsidP="00B32BBB">
      <w:pPr>
        <w:pStyle w:val="PargrafodaLista"/>
        <w:numPr>
          <w:ilvl w:val="2"/>
          <w:numId w:val="34"/>
        </w:numPr>
        <w:spacing w:after="0" w:line="240" w:lineRule="auto"/>
        <w:jc w:val="both"/>
        <w:rPr>
          <w:rFonts w:cstheme="minorHAnsi"/>
        </w:rPr>
      </w:pPr>
      <w:r>
        <w:t>Chikungunya</w:t>
      </w:r>
    </w:p>
    <w:p w14:paraId="4A035E9C" w14:textId="77777777" w:rsidR="00B32BBB" w:rsidRPr="00B32BBB" w:rsidRDefault="00B32BBB" w:rsidP="00B32BBB">
      <w:pPr>
        <w:pStyle w:val="PargrafodaLista"/>
        <w:spacing w:after="0" w:line="240" w:lineRule="auto"/>
        <w:ind w:left="1440"/>
        <w:jc w:val="both"/>
        <w:rPr>
          <w:rFonts w:cstheme="minorHAnsi"/>
        </w:rPr>
      </w:pPr>
    </w:p>
    <w:p w14:paraId="7E516A2C" w14:textId="77777777" w:rsidR="00B32BBB" w:rsidRDefault="00B32BBB" w:rsidP="00B32BBB">
      <w:pPr>
        <w:pStyle w:val="PargrafodaLista"/>
        <w:numPr>
          <w:ilvl w:val="1"/>
          <w:numId w:val="34"/>
        </w:numPr>
        <w:spacing w:after="0" w:line="240" w:lineRule="auto"/>
        <w:jc w:val="both"/>
      </w:pPr>
      <w:r>
        <w:t>Ultrassom Obstétrico (</w:t>
      </w:r>
      <w:r w:rsidRPr="00B32BBB">
        <w:rPr>
          <w:highlight w:val="yellow"/>
        </w:rPr>
        <w:t>01 por trimestre</w:t>
      </w:r>
      <w:r>
        <w:t>) – sendo prioritários o 1º e 3º trimestres.</w:t>
      </w:r>
      <w:r w:rsidRPr="004B1502">
        <w:t xml:space="preserve"> </w:t>
      </w:r>
    </w:p>
    <w:p w14:paraId="14632295" w14:textId="77777777" w:rsidR="00B32BBB" w:rsidRDefault="00B32BBB" w:rsidP="00B32BBB">
      <w:pPr>
        <w:pStyle w:val="PargrafodaLista"/>
        <w:spacing w:after="0" w:line="240" w:lineRule="auto"/>
        <w:ind w:left="1440"/>
        <w:jc w:val="both"/>
      </w:pPr>
      <w:r w:rsidRPr="004B1502">
        <w:t xml:space="preserve">Para grávidas, a recomendação de ultrassonografias durante o pré-natal aumentou para </w:t>
      </w:r>
      <w:r w:rsidRPr="00B32BBB">
        <w:rPr>
          <w:highlight w:val="yellow"/>
        </w:rPr>
        <w:t>duas</w:t>
      </w:r>
      <w:r w:rsidRPr="004B1502">
        <w:t>, numa tentativa de identificar alterações neurológicas em meio à gestação. Além do exame realizado no primeiro trimestre, ele passa a ser repetido por volta do sétimo mês de gravidez.</w:t>
      </w:r>
      <w:r>
        <w:t xml:space="preserve"> </w:t>
      </w:r>
    </w:p>
    <w:p w14:paraId="3A3266B3" w14:textId="77777777" w:rsidR="00B32BBB" w:rsidRPr="00B32BBB" w:rsidRDefault="00B32BBB" w:rsidP="00B32BBB">
      <w:pPr>
        <w:pStyle w:val="PargrafodaLista"/>
        <w:spacing w:after="0" w:line="240" w:lineRule="auto"/>
        <w:ind w:left="1440"/>
        <w:jc w:val="both"/>
        <w:rPr>
          <w:color w:val="5B9BD5" w:themeColor="accent1"/>
          <w:sz w:val="20"/>
          <w:szCs w:val="20"/>
        </w:rPr>
      </w:pPr>
      <w:r w:rsidRPr="00B32BBB">
        <w:rPr>
          <w:color w:val="5B9BD5" w:themeColor="accent1"/>
          <w:sz w:val="20"/>
          <w:szCs w:val="20"/>
        </w:rPr>
        <w:t>http://agenciabrasil.ebc.com.br/geral/noticia/2016-11/bebes-de-maes-infectadas-por-zika-serao-acompanhados-ate-os-3-anos</w:t>
      </w:r>
    </w:p>
    <w:p w14:paraId="3A9AC030" w14:textId="77777777" w:rsidR="00B32BBB" w:rsidRPr="00F20D97" w:rsidRDefault="00B32BBB" w:rsidP="00B32BBB">
      <w:pPr>
        <w:pStyle w:val="PargrafodaLista"/>
        <w:spacing w:after="0" w:line="240" w:lineRule="auto"/>
        <w:ind w:left="1418"/>
        <w:jc w:val="both"/>
        <w:rPr>
          <w:rFonts w:cstheme="minorHAnsi"/>
        </w:rPr>
      </w:pPr>
    </w:p>
    <w:p w14:paraId="5DCBBF23" w14:textId="77777777" w:rsidR="00B32BBB" w:rsidRPr="00F20D97" w:rsidRDefault="00B32BBB" w:rsidP="00B32BBB">
      <w:pPr>
        <w:pStyle w:val="PargrafodaLista"/>
        <w:spacing w:after="0" w:line="240" w:lineRule="auto"/>
        <w:ind w:left="2160"/>
        <w:jc w:val="both"/>
        <w:rPr>
          <w:rFonts w:cstheme="minorHAnsi"/>
        </w:rPr>
      </w:pPr>
    </w:p>
    <w:p w14:paraId="6C70896A" w14:textId="77777777" w:rsidR="00B32BBB" w:rsidRPr="00F20D97" w:rsidRDefault="00B32BBB" w:rsidP="00B32BBB">
      <w:pPr>
        <w:pStyle w:val="PargrafodaLista"/>
        <w:numPr>
          <w:ilvl w:val="0"/>
          <w:numId w:val="34"/>
        </w:numPr>
        <w:spacing w:after="0" w:line="240" w:lineRule="auto"/>
        <w:jc w:val="both"/>
        <w:rPr>
          <w:rFonts w:cstheme="minorHAnsi"/>
        </w:rPr>
      </w:pPr>
      <w:r>
        <w:t>A suspeita de microcefalia fetal será determinada em todo feto que, durante o rastreamento intrauterino com ultrassonografia obstétrica, apresente, a partir de 16 semanas até o nascimento, um desvio padrão igual ou menor que -2DP, na circunferência craniana para sexo e idade gestacional.</w:t>
      </w:r>
    </w:p>
    <w:p w14:paraId="34549055" w14:textId="77777777" w:rsidR="00B32BBB" w:rsidRDefault="00B32BBB" w:rsidP="00B32BBB">
      <w:pPr>
        <w:spacing w:after="0" w:line="240" w:lineRule="auto"/>
        <w:jc w:val="both"/>
        <w:rPr>
          <w:rFonts w:cstheme="minorHAnsi"/>
        </w:rPr>
      </w:pPr>
    </w:p>
    <w:p w14:paraId="2B31EB37" w14:textId="77777777" w:rsidR="00B32BBB" w:rsidRPr="00F20D97" w:rsidRDefault="00B32BBB" w:rsidP="00B32BBB">
      <w:pPr>
        <w:spacing w:after="0" w:line="240" w:lineRule="auto"/>
        <w:jc w:val="both"/>
        <w:rPr>
          <w:rFonts w:cstheme="minorHAnsi"/>
          <w:b/>
        </w:rPr>
      </w:pPr>
      <w:r w:rsidRPr="00F20D97">
        <w:rPr>
          <w:rFonts w:cstheme="minorHAnsi"/>
          <w:b/>
        </w:rPr>
        <w:t>LEIA MAIS</w:t>
      </w:r>
    </w:p>
    <w:p w14:paraId="35196AC2" w14:textId="77777777" w:rsidR="00B32BBB" w:rsidRDefault="00611287" w:rsidP="00B32BBB">
      <w:pPr>
        <w:spacing w:after="0" w:line="240" w:lineRule="auto"/>
        <w:jc w:val="both"/>
        <w:rPr>
          <w:rStyle w:val="Hyperlink"/>
          <w:rFonts w:cstheme="minorHAnsi"/>
          <w:color w:val="034990" w:themeColor="hyperlink" w:themeShade="BF"/>
        </w:rPr>
      </w:pPr>
      <w:hyperlink r:id="rId25" w:history="1">
        <w:r w:rsidR="00B32BBB" w:rsidRPr="007C3D95">
          <w:rPr>
            <w:rStyle w:val="Hyperlink"/>
            <w:rFonts w:cstheme="minorHAnsi"/>
            <w:color w:val="034990" w:themeColor="hyperlink" w:themeShade="BF"/>
          </w:rPr>
          <w:t>http://www.saude.ba.gov.br/novoportal/images/stories/PDF/protocolo_de_atencao_a_gestante_com_suspeita_de_zika_e_crianca_com_microcefalia_versao1_09_03_2016.pdf</w:t>
        </w:r>
      </w:hyperlink>
    </w:p>
    <w:p w14:paraId="2B215CC9" w14:textId="77777777" w:rsidR="00B32BBB" w:rsidRDefault="00B32BBB" w:rsidP="00B32BBB">
      <w:pPr>
        <w:spacing w:after="0" w:line="240" w:lineRule="auto"/>
        <w:jc w:val="both"/>
        <w:rPr>
          <w:rStyle w:val="Hyperlink"/>
          <w:rFonts w:cstheme="minorHAnsi"/>
          <w:color w:val="034990" w:themeColor="hyperlink" w:themeShade="BF"/>
        </w:rPr>
      </w:pPr>
    </w:p>
    <w:p w14:paraId="39F1495C" w14:textId="77777777" w:rsidR="00B32BBB" w:rsidRPr="00141AB8" w:rsidRDefault="00B32BBB" w:rsidP="00B32BBB">
      <w:pPr>
        <w:spacing w:after="0" w:line="240" w:lineRule="auto"/>
        <w:jc w:val="both"/>
        <w:rPr>
          <w:rFonts w:cstheme="minorHAnsi"/>
          <w:color w:val="FF0000"/>
        </w:rPr>
      </w:pPr>
      <w:r w:rsidRPr="00141AB8">
        <w:rPr>
          <w:rFonts w:cstheme="minorHAnsi"/>
          <w:color w:val="FF0000"/>
        </w:rPr>
        <w:t>http://combateaedes.saude.gov.br/images/sala-de-situacao/Microcefalia-Protocolo-de-vigilancia-e-resposta-10mar2016-18h.pdf</w:t>
      </w:r>
    </w:p>
    <w:p w14:paraId="78982D0E" w14:textId="77777777" w:rsidR="00B32BBB" w:rsidRPr="00F20D97" w:rsidRDefault="00B32BBB" w:rsidP="00B32BBB">
      <w:pPr>
        <w:spacing w:after="0" w:line="240" w:lineRule="auto"/>
        <w:jc w:val="both"/>
        <w:rPr>
          <w:rFonts w:cstheme="minorHAnsi"/>
        </w:rPr>
      </w:pPr>
    </w:p>
    <w:p w14:paraId="06410007" w14:textId="77777777" w:rsidR="007D35C5" w:rsidRPr="00B3558E" w:rsidRDefault="00BA46B3" w:rsidP="00B3558E">
      <w:pPr>
        <w:pStyle w:val="PargrafodaLista"/>
        <w:numPr>
          <w:ilvl w:val="0"/>
          <w:numId w:val="37"/>
        </w:numPr>
        <w:spacing w:after="0" w:line="240" w:lineRule="auto"/>
        <w:jc w:val="both"/>
        <w:rPr>
          <w:rFonts w:cstheme="minorHAnsi"/>
          <w:b/>
        </w:rPr>
      </w:pPr>
      <w:r>
        <w:rPr>
          <w:rFonts w:cstheme="minorHAnsi"/>
          <w:b/>
        </w:rPr>
        <w:t>Considerando o histórico da mãe, c</w:t>
      </w:r>
      <w:r w:rsidR="00FB6F6B" w:rsidRPr="00B3558E">
        <w:rPr>
          <w:rFonts w:cstheme="minorHAnsi"/>
          <w:b/>
        </w:rPr>
        <w:t>omo deverá ser o acompanhamento dele na USB/USF?</w:t>
      </w:r>
    </w:p>
    <w:p w14:paraId="06AAD00F" w14:textId="77777777" w:rsidR="00FB6F6B" w:rsidRPr="00FB6F6B" w:rsidRDefault="00AC75EB" w:rsidP="00B3558E">
      <w:pPr>
        <w:pStyle w:val="PargrafodaLista"/>
        <w:numPr>
          <w:ilvl w:val="0"/>
          <w:numId w:val="36"/>
        </w:numPr>
        <w:spacing w:after="0" w:line="240" w:lineRule="auto"/>
        <w:ind w:firstLine="131"/>
        <w:jc w:val="both"/>
        <w:rPr>
          <w:rFonts w:cstheme="minorHAnsi"/>
        </w:rPr>
      </w:pPr>
      <w:r>
        <w:rPr>
          <w:rFonts w:cstheme="minorHAnsi"/>
        </w:rPr>
        <w:t>Ga</w:t>
      </w:r>
      <w:r w:rsidR="00BA46B3">
        <w:rPr>
          <w:rFonts w:cstheme="minorHAnsi"/>
        </w:rPr>
        <w:t>briel deverá ser acompanhado</w:t>
      </w:r>
      <w:r w:rsidR="0005296B">
        <w:rPr>
          <w:rFonts w:cstheme="minorHAnsi"/>
        </w:rPr>
        <w:t xml:space="preserve"> apenas em um </w:t>
      </w:r>
      <w:r w:rsidR="00FB6F6B">
        <w:rPr>
          <w:rFonts w:cstheme="minorHAnsi"/>
        </w:rPr>
        <w:t xml:space="preserve">Centro </w:t>
      </w:r>
      <w:r w:rsidR="00FB6F6B" w:rsidRPr="00FB6F6B">
        <w:rPr>
          <w:rFonts w:cstheme="minorHAnsi"/>
        </w:rPr>
        <w:t>especializado</w:t>
      </w:r>
    </w:p>
    <w:p w14:paraId="61FC75D0" w14:textId="77777777" w:rsidR="00FB6F6B" w:rsidRDefault="00BA46B3" w:rsidP="00B3558E">
      <w:pPr>
        <w:pStyle w:val="PargrafodaLista"/>
        <w:numPr>
          <w:ilvl w:val="0"/>
          <w:numId w:val="36"/>
        </w:numPr>
        <w:spacing w:after="0" w:line="240" w:lineRule="auto"/>
        <w:ind w:firstLine="131"/>
        <w:jc w:val="both"/>
        <w:rPr>
          <w:rFonts w:cstheme="minorHAnsi"/>
        </w:rPr>
      </w:pPr>
      <w:r>
        <w:rPr>
          <w:rFonts w:cstheme="minorHAnsi"/>
        </w:rPr>
        <w:t>A</w:t>
      </w:r>
      <w:r w:rsidR="0005296B">
        <w:rPr>
          <w:rFonts w:cstheme="minorHAnsi"/>
        </w:rPr>
        <w:t xml:space="preserve"> criança deverá ser acompanhada na </w:t>
      </w:r>
      <w:r w:rsidR="00FB6F6B" w:rsidRPr="00FB6F6B">
        <w:rPr>
          <w:rFonts w:cstheme="minorHAnsi"/>
        </w:rPr>
        <w:t>USB/ USF</w:t>
      </w:r>
      <w:r w:rsidR="0005296B">
        <w:rPr>
          <w:rFonts w:cstheme="minorHAnsi"/>
        </w:rPr>
        <w:t xml:space="preserve"> e por um centro especializado</w:t>
      </w:r>
    </w:p>
    <w:p w14:paraId="2D408667" w14:textId="77777777" w:rsidR="00FB6F6B" w:rsidRDefault="00BA46B3" w:rsidP="00B3558E">
      <w:pPr>
        <w:pStyle w:val="PargrafodaLista"/>
        <w:numPr>
          <w:ilvl w:val="0"/>
          <w:numId w:val="36"/>
        </w:numPr>
        <w:spacing w:after="0" w:line="240" w:lineRule="auto"/>
        <w:ind w:firstLine="131"/>
        <w:jc w:val="both"/>
        <w:rPr>
          <w:rFonts w:cstheme="minorHAnsi"/>
        </w:rPr>
      </w:pPr>
      <w:r>
        <w:rPr>
          <w:rFonts w:cstheme="minorHAnsi"/>
        </w:rPr>
        <w:t>A</w:t>
      </w:r>
      <w:r w:rsidR="0005296B">
        <w:rPr>
          <w:rFonts w:cstheme="minorHAnsi"/>
        </w:rPr>
        <w:t xml:space="preserve"> criança deverá ser acompanhada apenas na </w:t>
      </w:r>
      <w:r w:rsidR="00FB6F6B" w:rsidRPr="00FB6F6B">
        <w:rPr>
          <w:rFonts w:cstheme="minorHAnsi"/>
        </w:rPr>
        <w:t>USB/ USF</w:t>
      </w:r>
    </w:p>
    <w:p w14:paraId="1F70EF18" w14:textId="77777777" w:rsidR="0005296B" w:rsidRDefault="0005296B" w:rsidP="00B3558E">
      <w:pPr>
        <w:pStyle w:val="PargrafodaLista"/>
        <w:numPr>
          <w:ilvl w:val="0"/>
          <w:numId w:val="36"/>
        </w:numPr>
        <w:spacing w:after="0" w:line="240" w:lineRule="auto"/>
        <w:ind w:firstLine="131"/>
        <w:jc w:val="both"/>
        <w:rPr>
          <w:rFonts w:cstheme="minorHAnsi"/>
        </w:rPr>
      </w:pPr>
      <w:r>
        <w:rPr>
          <w:rFonts w:cstheme="minorHAnsi"/>
        </w:rPr>
        <w:t>A mãe poderá escolher onde quer continuar a puericultura de seu filho</w:t>
      </w:r>
    </w:p>
    <w:p w14:paraId="18FC120E" w14:textId="77777777" w:rsidR="00B32BBB" w:rsidRDefault="00B32BBB" w:rsidP="00B32BBB">
      <w:pPr>
        <w:spacing w:after="0" w:line="240" w:lineRule="auto"/>
        <w:jc w:val="both"/>
        <w:rPr>
          <w:rFonts w:cstheme="minorHAnsi"/>
        </w:rPr>
      </w:pPr>
    </w:p>
    <w:p w14:paraId="0D3B0616" w14:textId="77777777" w:rsidR="00B32BBB" w:rsidRDefault="00B32BBB" w:rsidP="00B32BBB">
      <w:pPr>
        <w:spacing w:after="0" w:line="240" w:lineRule="auto"/>
        <w:jc w:val="both"/>
        <w:rPr>
          <w:b/>
        </w:rPr>
      </w:pPr>
    </w:p>
    <w:p w14:paraId="2A3890D9" w14:textId="77777777" w:rsidR="00B32BBB" w:rsidRPr="00B32BBB" w:rsidRDefault="00B32BBB" w:rsidP="00B32BBB">
      <w:pPr>
        <w:spacing w:after="0" w:line="240" w:lineRule="auto"/>
        <w:jc w:val="both"/>
        <w:rPr>
          <w:b/>
        </w:rPr>
      </w:pPr>
      <w:r w:rsidRPr="00B32BBB">
        <w:rPr>
          <w:b/>
        </w:rPr>
        <w:t>Bebês de mães infectadas por Zika serão acompanhados até os 3 anos</w:t>
      </w:r>
    </w:p>
    <w:p w14:paraId="5719A0CF" w14:textId="77777777" w:rsidR="00B32BBB" w:rsidRPr="00B32BBB" w:rsidRDefault="00B32BBB" w:rsidP="00B32BBB">
      <w:pPr>
        <w:spacing w:after="0" w:line="240" w:lineRule="auto"/>
        <w:jc w:val="both"/>
      </w:pPr>
      <w:r w:rsidRPr="00B32BBB">
        <w:t>http://agenciabrasil.ebc.com.br/geral/noticia/2016-11/bebes-de-maes-infectadas-por-zika-serao-acompanhados-ate-os-3-anos</w:t>
      </w:r>
    </w:p>
    <w:p w14:paraId="502157F7" w14:textId="77777777" w:rsidR="00B32BBB" w:rsidRPr="00B32BBB" w:rsidRDefault="00B32BBB" w:rsidP="00B32BBB">
      <w:pPr>
        <w:spacing w:after="0" w:line="240" w:lineRule="auto"/>
        <w:jc w:val="both"/>
        <w:rPr>
          <w:rFonts w:cstheme="minorHAnsi"/>
        </w:rPr>
      </w:pPr>
    </w:p>
    <w:p w14:paraId="4A911EBF" w14:textId="1B980B61" w:rsidR="0005296B" w:rsidRDefault="0091694A" w:rsidP="0091694A">
      <w:pPr>
        <w:spacing w:after="0" w:line="240" w:lineRule="auto"/>
        <w:jc w:val="both"/>
      </w:pPr>
      <w:r w:rsidRPr="0091694A">
        <w:rPr>
          <w:b/>
        </w:rPr>
        <w:t>PORTARIA No - 2.484, DE 18 DE NOVEMBRO DE 2016</w:t>
      </w:r>
      <w:r>
        <w:rPr>
          <w:b/>
        </w:rPr>
        <w:t xml:space="preserve"> - </w:t>
      </w:r>
      <w:r w:rsidRPr="0091694A">
        <w:t>Institui</w:t>
      </w:r>
      <w:r>
        <w:t xml:space="preserve"> Grupo de Trabalho para elaboração de proposta para vigilância e atenção à saúde das crianças com síndrome congênita associada à infecção pelo vírus Zika.</w:t>
      </w:r>
    </w:p>
    <w:p w14:paraId="25662BE3" w14:textId="5F96145D" w:rsidR="0091694A" w:rsidRPr="0091694A" w:rsidRDefault="0091694A" w:rsidP="0091694A">
      <w:pPr>
        <w:spacing w:after="0" w:line="240" w:lineRule="auto"/>
        <w:jc w:val="both"/>
        <w:rPr>
          <w:color w:val="5B9BD5" w:themeColor="accent1"/>
          <w:sz w:val="20"/>
          <w:szCs w:val="20"/>
        </w:rPr>
      </w:pPr>
      <w:r w:rsidRPr="0091694A">
        <w:rPr>
          <w:color w:val="5B9BD5" w:themeColor="accent1"/>
          <w:sz w:val="20"/>
          <w:szCs w:val="20"/>
        </w:rPr>
        <w:t>http://pesquisa.in.gov.br/imprensa/jsp/visualiza/index.jsp?jornal=1&amp;pagina=42&amp;data=21/11/2016</w:t>
      </w:r>
    </w:p>
    <w:p w14:paraId="17EE209F" w14:textId="77777777" w:rsidR="0091694A" w:rsidRDefault="0091694A" w:rsidP="0091694A">
      <w:pPr>
        <w:spacing w:after="0" w:line="240" w:lineRule="auto"/>
        <w:jc w:val="both"/>
        <w:rPr>
          <w:rFonts w:cstheme="minorHAnsi"/>
        </w:rPr>
      </w:pPr>
    </w:p>
    <w:p w14:paraId="010B6529" w14:textId="349D7715" w:rsidR="00B3558E" w:rsidRDefault="00B3558E" w:rsidP="00B3558E">
      <w:pPr>
        <w:spacing w:after="0" w:line="240" w:lineRule="auto"/>
        <w:jc w:val="both"/>
        <w:rPr>
          <w:rFonts w:cstheme="minorHAnsi"/>
        </w:rPr>
      </w:pPr>
      <w:r>
        <w:rPr>
          <w:rFonts w:cstheme="minorHAnsi"/>
        </w:rPr>
        <w:t xml:space="preserve">Na sequência da consulta acompanhe </w:t>
      </w:r>
      <w:r w:rsidR="0091694A">
        <w:rPr>
          <w:rFonts w:cstheme="minorHAnsi"/>
        </w:rPr>
        <w:t xml:space="preserve">passos </w:t>
      </w:r>
      <w:r>
        <w:rPr>
          <w:rFonts w:cstheme="minorHAnsi"/>
        </w:rPr>
        <w:t>os a seguir:</w:t>
      </w:r>
    </w:p>
    <w:p w14:paraId="2D347AB0" w14:textId="77777777" w:rsidR="00B3558E" w:rsidRDefault="00B3558E" w:rsidP="00B3558E">
      <w:pPr>
        <w:pStyle w:val="PargrafodaLista"/>
        <w:spacing w:after="0" w:line="240" w:lineRule="auto"/>
        <w:ind w:left="0"/>
        <w:jc w:val="both"/>
        <w:rPr>
          <w:rFonts w:cstheme="minorHAnsi"/>
          <w:b/>
        </w:rPr>
      </w:pPr>
    </w:p>
    <w:p w14:paraId="21A3E4F3" w14:textId="77777777" w:rsidR="0067746C" w:rsidRDefault="00B3558E" w:rsidP="00B3558E">
      <w:pPr>
        <w:pStyle w:val="PargrafodaLista"/>
        <w:spacing w:after="0" w:line="240" w:lineRule="auto"/>
        <w:ind w:left="0"/>
        <w:jc w:val="both"/>
        <w:rPr>
          <w:rFonts w:cstheme="minorHAnsi"/>
          <w:b/>
        </w:rPr>
      </w:pPr>
      <w:r w:rsidRPr="00D507BA">
        <w:rPr>
          <w:rFonts w:cstheme="minorHAnsi"/>
          <w:b/>
        </w:rPr>
        <w:t xml:space="preserve">Passo 1 – Registrar os achados na CSC e Avaliar o crescimento </w:t>
      </w:r>
    </w:p>
    <w:p w14:paraId="08778466" w14:textId="77777777" w:rsidR="00B3558E" w:rsidRPr="00D507BA" w:rsidRDefault="00B3558E" w:rsidP="00B3558E">
      <w:pPr>
        <w:pStyle w:val="PargrafodaLista"/>
        <w:spacing w:after="0" w:line="240" w:lineRule="auto"/>
        <w:ind w:left="0"/>
        <w:jc w:val="both"/>
        <w:rPr>
          <w:rFonts w:cstheme="minorHAnsi"/>
          <w:color w:val="2F5496" w:themeColor="accent5" w:themeShade="BF"/>
        </w:rPr>
      </w:pPr>
    </w:p>
    <w:p w14:paraId="0D294103" w14:textId="77777777" w:rsidR="0091694A" w:rsidRDefault="0091694A" w:rsidP="0091694A">
      <w:pPr>
        <w:pStyle w:val="PargrafodaLista"/>
        <w:numPr>
          <w:ilvl w:val="0"/>
          <w:numId w:val="37"/>
        </w:numPr>
        <w:spacing w:after="0" w:line="240" w:lineRule="auto"/>
        <w:jc w:val="both"/>
        <w:rPr>
          <w:rFonts w:cstheme="minorHAnsi"/>
          <w:b/>
        </w:rPr>
      </w:pPr>
      <w:r w:rsidRPr="008C7087">
        <w:rPr>
          <w:rFonts w:cstheme="minorHAnsi"/>
          <w:b/>
        </w:rPr>
        <w:t>Registre no gráfico, dados de Perímetro cefálico x Idade (de zero a dois anos) - página 56 da CSC.</w:t>
      </w:r>
    </w:p>
    <w:p w14:paraId="10D0520F" w14:textId="77777777" w:rsidR="0091694A" w:rsidRPr="008C7087" w:rsidRDefault="0091694A" w:rsidP="0091694A">
      <w:pPr>
        <w:pStyle w:val="PargrafodaLista"/>
        <w:spacing w:after="0" w:line="240" w:lineRule="auto"/>
        <w:jc w:val="both"/>
        <w:rPr>
          <w:rFonts w:cstheme="minorHAnsi"/>
          <w:b/>
        </w:rPr>
      </w:pPr>
    </w:p>
    <w:p w14:paraId="6C1EF6E6" w14:textId="77777777" w:rsidR="00B3558E" w:rsidRDefault="00B3558E" w:rsidP="0091694A">
      <w:pPr>
        <w:pStyle w:val="PargrafodaLista"/>
        <w:numPr>
          <w:ilvl w:val="0"/>
          <w:numId w:val="3"/>
        </w:numPr>
        <w:spacing w:after="0" w:line="240" w:lineRule="auto"/>
        <w:jc w:val="both"/>
        <w:rPr>
          <w:rFonts w:cstheme="minorHAnsi"/>
        </w:rPr>
      </w:pPr>
      <w:r w:rsidRPr="0093786A">
        <w:rPr>
          <w:rFonts w:cstheme="minorHAnsi"/>
        </w:rPr>
        <w:t xml:space="preserve">Qual a sua avaliação dos dados de crescimento de </w:t>
      </w:r>
      <w:r w:rsidR="00EC4CBC">
        <w:rPr>
          <w:rFonts w:cstheme="minorHAnsi"/>
        </w:rPr>
        <w:t>Gabriel</w:t>
      </w:r>
      <w:r w:rsidRPr="0093786A">
        <w:rPr>
          <w:rFonts w:cstheme="minorHAnsi"/>
        </w:rPr>
        <w:t xml:space="preserve">? </w:t>
      </w:r>
    </w:p>
    <w:p w14:paraId="56F22668" w14:textId="559EE207" w:rsidR="0091694A" w:rsidRDefault="0091694A" w:rsidP="0091694A">
      <w:pPr>
        <w:spacing w:after="0" w:line="240" w:lineRule="auto"/>
        <w:jc w:val="both"/>
        <w:rPr>
          <w:rFonts w:cstheme="minorHAnsi"/>
        </w:rPr>
      </w:pPr>
    </w:p>
    <w:p w14:paraId="7835FCDD" w14:textId="77777777" w:rsidR="0091694A" w:rsidRPr="004A762D" w:rsidRDefault="0091694A" w:rsidP="0091694A">
      <w:pPr>
        <w:pStyle w:val="PargrafodaLista"/>
        <w:numPr>
          <w:ilvl w:val="0"/>
          <w:numId w:val="39"/>
        </w:numPr>
        <w:spacing w:after="0"/>
        <w:jc w:val="both"/>
      </w:pPr>
      <w:r>
        <w:t xml:space="preserve">O traçado da curva de Perímetro Cefálico </w:t>
      </w:r>
      <w:r w:rsidRPr="004A762D">
        <w:t xml:space="preserve">está </w:t>
      </w:r>
      <w:r>
        <w:t xml:space="preserve">acima do esperado </w:t>
      </w:r>
      <w:r w:rsidRPr="004A762D">
        <w:t>para a idade, pois, os registros de PC estão</w:t>
      </w:r>
      <w:r>
        <w:t xml:space="preserve"> &gt; </w:t>
      </w:r>
      <w:r w:rsidRPr="004A762D">
        <w:t>+2 Escore Z.</w:t>
      </w:r>
    </w:p>
    <w:p w14:paraId="4A32B56D" w14:textId="77777777" w:rsidR="0091694A" w:rsidRPr="0091694A" w:rsidRDefault="0091694A" w:rsidP="0091694A">
      <w:pPr>
        <w:pStyle w:val="PargrafodaLista"/>
        <w:numPr>
          <w:ilvl w:val="0"/>
          <w:numId w:val="39"/>
        </w:numPr>
        <w:spacing w:after="0"/>
        <w:jc w:val="both"/>
      </w:pPr>
      <w:r w:rsidRPr="0091694A">
        <w:t xml:space="preserve">O traçado da curva de Perímetro Cefálico está </w:t>
      </w:r>
      <w:r w:rsidRPr="0091694A">
        <w:rPr>
          <w:highlight w:val="yellow"/>
        </w:rPr>
        <w:t>adequado</w:t>
      </w:r>
      <w:r w:rsidRPr="0091694A">
        <w:t xml:space="preserve"> para a idade, pois, os registros de PC estão dentro dos pontos de corte ≤+2 Escore Z e ≥-2 escores.</w:t>
      </w:r>
    </w:p>
    <w:p w14:paraId="1666FC47" w14:textId="77777777" w:rsidR="0091694A" w:rsidRPr="004A762D" w:rsidRDefault="0091694A" w:rsidP="0091694A">
      <w:pPr>
        <w:pStyle w:val="PargrafodaLista"/>
        <w:numPr>
          <w:ilvl w:val="0"/>
          <w:numId w:val="39"/>
        </w:numPr>
        <w:spacing w:after="0"/>
        <w:jc w:val="both"/>
      </w:pPr>
      <w:r w:rsidRPr="004A762D">
        <w:t>O traçado da curva de Perímetro Cefálico está a</w:t>
      </w:r>
      <w:r>
        <w:t>baixo do esperado</w:t>
      </w:r>
      <w:r w:rsidRPr="004A762D">
        <w:t xml:space="preserve"> para a idade, pois, os registros de PC estão dentro dos pontos de corte </w:t>
      </w:r>
      <w:r>
        <w:t>&lt;</w:t>
      </w:r>
      <w:r w:rsidRPr="004A762D">
        <w:t>-2 Escore Z.</w:t>
      </w:r>
    </w:p>
    <w:p w14:paraId="07E8F5EE" w14:textId="77777777" w:rsidR="0091694A" w:rsidRPr="004A762D" w:rsidRDefault="0091694A" w:rsidP="0091694A">
      <w:pPr>
        <w:pStyle w:val="PargrafodaLista"/>
        <w:numPr>
          <w:ilvl w:val="0"/>
          <w:numId w:val="39"/>
        </w:numPr>
        <w:spacing w:after="0"/>
        <w:jc w:val="both"/>
      </w:pPr>
      <w:r>
        <w:t>Não foi possível avaliar.</w:t>
      </w:r>
    </w:p>
    <w:p w14:paraId="7AF2B815" w14:textId="77777777" w:rsidR="00FB6F6B" w:rsidRDefault="00FB6F6B" w:rsidP="00F20D97">
      <w:pPr>
        <w:spacing w:after="0" w:line="240" w:lineRule="auto"/>
        <w:jc w:val="both"/>
        <w:rPr>
          <w:rFonts w:cstheme="minorHAnsi"/>
        </w:rPr>
      </w:pPr>
    </w:p>
    <w:p w14:paraId="68D9EB98" w14:textId="77777777" w:rsidR="0091694A" w:rsidRDefault="0091694A" w:rsidP="00F20D97">
      <w:pPr>
        <w:spacing w:after="0" w:line="240" w:lineRule="auto"/>
        <w:jc w:val="both"/>
        <w:rPr>
          <w:rFonts w:cstheme="minorHAnsi"/>
        </w:rPr>
      </w:pPr>
    </w:p>
    <w:p w14:paraId="78ED7227" w14:textId="1B7ACC13" w:rsidR="0091694A" w:rsidRPr="00D507BA" w:rsidRDefault="0091694A" w:rsidP="0091694A">
      <w:pPr>
        <w:pStyle w:val="PargrafodaLista"/>
        <w:spacing w:after="0" w:line="240" w:lineRule="auto"/>
        <w:jc w:val="both"/>
        <w:rPr>
          <w:rFonts w:cstheme="minorHAnsi"/>
        </w:rPr>
      </w:pPr>
      <w:r w:rsidRPr="0091694A">
        <w:rPr>
          <w:rFonts w:cstheme="minorHAnsi"/>
          <w:highlight w:val="yellow"/>
        </w:rPr>
        <w:t>NOTA</w:t>
      </w:r>
    </w:p>
    <w:p w14:paraId="6DEF6EF0" w14:textId="77777777" w:rsidR="0091694A" w:rsidRPr="00D507BA" w:rsidRDefault="0091694A" w:rsidP="0091694A">
      <w:pPr>
        <w:spacing w:after="0" w:line="240" w:lineRule="auto"/>
        <w:jc w:val="both"/>
        <w:rPr>
          <w:rFonts w:cstheme="minorHAnsi"/>
        </w:rPr>
      </w:pPr>
    </w:p>
    <w:p w14:paraId="157FE54D" w14:textId="77777777" w:rsidR="0091694A" w:rsidRDefault="0091694A" w:rsidP="0091694A">
      <w:pPr>
        <w:pStyle w:val="PargrafodaLista"/>
        <w:numPr>
          <w:ilvl w:val="0"/>
          <w:numId w:val="2"/>
        </w:numPr>
        <w:spacing w:after="0" w:line="240" w:lineRule="auto"/>
        <w:jc w:val="both"/>
        <w:rPr>
          <w:rFonts w:cstheme="minorHAnsi"/>
          <w:b/>
        </w:rPr>
      </w:pPr>
      <w:r w:rsidRPr="00D507BA">
        <w:rPr>
          <w:rFonts w:cstheme="minorHAnsi"/>
          <w:b/>
        </w:rPr>
        <w:t>Registro no gráfico de Peso x Idade (de zero a dois anos) na página 58 da CSC.</w:t>
      </w:r>
    </w:p>
    <w:p w14:paraId="668C750A" w14:textId="77777777" w:rsidR="0091694A" w:rsidRDefault="0091694A" w:rsidP="0091694A">
      <w:pPr>
        <w:spacing w:after="0" w:line="240" w:lineRule="auto"/>
        <w:jc w:val="both"/>
        <w:rPr>
          <w:rFonts w:cstheme="minorHAnsi"/>
        </w:rPr>
      </w:pPr>
      <w:r w:rsidRPr="0091694A">
        <w:rPr>
          <w:rFonts w:cstheme="minorHAnsi"/>
          <w:highlight w:val="lightGray"/>
        </w:rPr>
        <w:t>De acordo com esses achados, o que você pode concluir? Qual sua conduta nessa situação?</w:t>
      </w:r>
    </w:p>
    <w:p w14:paraId="3572F812" w14:textId="77777777" w:rsidR="0091694A" w:rsidRPr="00D507BA" w:rsidRDefault="0091694A" w:rsidP="0091694A">
      <w:pPr>
        <w:spacing w:after="0" w:line="240" w:lineRule="auto"/>
        <w:jc w:val="both"/>
        <w:rPr>
          <w:rFonts w:cstheme="minorHAnsi"/>
        </w:rPr>
      </w:pPr>
    </w:p>
    <w:p w14:paraId="16A3928C" w14:textId="5F9512EE" w:rsidR="0091694A" w:rsidRPr="0091694A" w:rsidRDefault="0091694A" w:rsidP="0091694A">
      <w:pPr>
        <w:pStyle w:val="PargrafodaLista"/>
        <w:numPr>
          <w:ilvl w:val="0"/>
          <w:numId w:val="40"/>
        </w:numPr>
        <w:spacing w:after="0" w:line="240" w:lineRule="auto"/>
        <w:jc w:val="both"/>
        <w:rPr>
          <w:rFonts w:cstheme="minorHAnsi"/>
          <w:b/>
        </w:rPr>
      </w:pPr>
      <w:r>
        <w:rPr>
          <w:rFonts w:cstheme="minorHAnsi"/>
          <w:b/>
        </w:rPr>
        <w:t>Gabriel</w:t>
      </w:r>
      <w:r w:rsidRPr="0091694A">
        <w:rPr>
          <w:rFonts w:cstheme="minorHAnsi"/>
          <w:b/>
        </w:rPr>
        <w:t xml:space="preserve"> está com o peso adequado para a idade e ganhando peso como esperado. A conduta será orientar a mãe a manter o Aleitamento Materno Exclusivo até os 6 meses.</w:t>
      </w:r>
    </w:p>
    <w:p w14:paraId="1C39CDB1" w14:textId="44B18FF1" w:rsidR="0091694A" w:rsidRPr="0091694A" w:rsidRDefault="0091694A" w:rsidP="0091694A">
      <w:pPr>
        <w:pStyle w:val="PargrafodaLista"/>
        <w:numPr>
          <w:ilvl w:val="0"/>
          <w:numId w:val="40"/>
        </w:numPr>
        <w:spacing w:after="0" w:line="240" w:lineRule="auto"/>
        <w:jc w:val="both"/>
        <w:rPr>
          <w:rFonts w:cstheme="minorHAnsi"/>
        </w:rPr>
      </w:pPr>
      <w:r w:rsidRPr="0091694A">
        <w:rPr>
          <w:rFonts w:cstheme="minorHAnsi"/>
        </w:rPr>
        <w:t>Gabriel está com o peso elevado para a idade. Como a criança está em Aleitamento Materno Exclusivo, a conduta será orientar a mãe a suspender o Aleitamento Materno Exclusivo e introduzir alimentos saudáveis.</w:t>
      </w:r>
    </w:p>
    <w:p w14:paraId="7094C80E" w14:textId="61C39C6B" w:rsidR="0091694A" w:rsidRPr="0091694A" w:rsidRDefault="0091694A" w:rsidP="0091694A">
      <w:pPr>
        <w:pStyle w:val="PargrafodaLista"/>
        <w:numPr>
          <w:ilvl w:val="0"/>
          <w:numId w:val="40"/>
        </w:numPr>
        <w:spacing w:after="0" w:line="240" w:lineRule="auto"/>
        <w:jc w:val="both"/>
        <w:rPr>
          <w:rFonts w:cstheme="minorHAnsi"/>
        </w:rPr>
      </w:pPr>
      <w:r w:rsidRPr="0091694A">
        <w:rPr>
          <w:rFonts w:cstheme="minorHAnsi"/>
        </w:rPr>
        <w:t xml:space="preserve">Gabriel está com o peso </w:t>
      </w:r>
      <w:r w:rsidRPr="0091694A">
        <w:rPr>
          <w:rFonts w:cstheme="minorHAnsi"/>
          <w:b/>
        </w:rPr>
        <w:t>a</w:t>
      </w:r>
      <w:r w:rsidRPr="0091694A">
        <w:rPr>
          <w:rFonts w:cstheme="minorHAnsi"/>
        </w:rPr>
        <w:t>baixo do esperado para a idade. A conduta será orientar a mãe para interromper o Aleitamento Materno Exclusivo e iniciar a transição alimentar.</w:t>
      </w:r>
    </w:p>
    <w:p w14:paraId="16CBA93D" w14:textId="5254E6DC" w:rsidR="0091694A" w:rsidRPr="0091694A" w:rsidRDefault="0091694A" w:rsidP="0091694A">
      <w:pPr>
        <w:pStyle w:val="PargrafodaLista"/>
        <w:numPr>
          <w:ilvl w:val="0"/>
          <w:numId w:val="40"/>
        </w:numPr>
        <w:spacing w:after="0" w:line="240" w:lineRule="auto"/>
        <w:jc w:val="both"/>
        <w:rPr>
          <w:rFonts w:cstheme="minorHAnsi"/>
        </w:rPr>
      </w:pPr>
      <w:r w:rsidRPr="0091694A">
        <w:rPr>
          <w:rFonts w:cstheme="minorHAnsi"/>
        </w:rPr>
        <w:t xml:space="preserve">Gabriel está com o peso muito abaixo do esperado para a idade. A conduta será manter a criança em acompanhamento mensal e </w:t>
      </w:r>
      <w:r w:rsidRPr="0091694A">
        <w:rPr>
          <w:rFonts w:cstheme="minorHAnsi"/>
          <w:color w:val="000000"/>
        </w:rPr>
        <w:t>discutir o caso com outros profissionais ou encaminhar para um serviço de maior complexidade.</w:t>
      </w:r>
    </w:p>
    <w:p w14:paraId="1E284F38" w14:textId="77777777" w:rsidR="0091694A" w:rsidRPr="00D507BA" w:rsidRDefault="0091694A" w:rsidP="0091694A">
      <w:pPr>
        <w:spacing w:after="0" w:line="240" w:lineRule="auto"/>
        <w:jc w:val="both"/>
        <w:rPr>
          <w:rFonts w:cstheme="minorHAnsi"/>
        </w:rPr>
      </w:pPr>
    </w:p>
    <w:p w14:paraId="0B73EAD1" w14:textId="50F3AF93" w:rsidR="0091694A" w:rsidRPr="00D507BA" w:rsidRDefault="0091694A" w:rsidP="0091694A">
      <w:pPr>
        <w:spacing w:after="0" w:line="240" w:lineRule="auto"/>
        <w:jc w:val="both"/>
        <w:rPr>
          <w:rFonts w:cstheme="minorHAnsi"/>
        </w:rPr>
      </w:pPr>
      <w:r w:rsidRPr="0091694A">
        <w:rPr>
          <w:rFonts w:cstheme="minorHAnsi"/>
          <w:b/>
          <w:highlight w:val="yellow"/>
        </w:rPr>
        <w:t>NOTA</w:t>
      </w:r>
    </w:p>
    <w:p w14:paraId="42F03932" w14:textId="77777777" w:rsidR="0091694A" w:rsidRPr="00D507BA" w:rsidRDefault="0091694A" w:rsidP="0091694A">
      <w:pPr>
        <w:spacing w:after="0" w:line="240" w:lineRule="auto"/>
        <w:jc w:val="both"/>
        <w:rPr>
          <w:rFonts w:cstheme="minorHAnsi"/>
        </w:rPr>
      </w:pPr>
    </w:p>
    <w:p w14:paraId="14CF16F9" w14:textId="77777777" w:rsidR="0091694A" w:rsidRPr="00D507BA" w:rsidRDefault="0091694A" w:rsidP="0091694A">
      <w:pPr>
        <w:spacing w:after="0" w:line="240" w:lineRule="auto"/>
        <w:jc w:val="both"/>
        <w:rPr>
          <w:rFonts w:cstheme="minorHAnsi"/>
        </w:rPr>
      </w:pPr>
    </w:p>
    <w:p w14:paraId="67B0FFD5" w14:textId="77777777" w:rsidR="0091694A" w:rsidRPr="00B5133E" w:rsidRDefault="0091694A" w:rsidP="0091694A">
      <w:pPr>
        <w:pStyle w:val="PargrafodaLista"/>
        <w:numPr>
          <w:ilvl w:val="0"/>
          <w:numId w:val="2"/>
        </w:numPr>
        <w:spacing w:after="0" w:line="240" w:lineRule="auto"/>
        <w:jc w:val="both"/>
        <w:rPr>
          <w:rFonts w:cstheme="minorHAnsi"/>
          <w:b/>
        </w:rPr>
      </w:pPr>
      <w:r w:rsidRPr="00B5133E">
        <w:rPr>
          <w:rFonts w:cstheme="minorHAnsi"/>
          <w:b/>
        </w:rPr>
        <w:t>Registro no gráfico de Comprimento x Idade (de zero a dois anos) na página 64 da CSC.</w:t>
      </w:r>
    </w:p>
    <w:p w14:paraId="0C53831F" w14:textId="77777777" w:rsidR="0091694A" w:rsidRPr="00D507BA" w:rsidRDefault="0091694A" w:rsidP="0091694A">
      <w:pPr>
        <w:spacing w:after="0" w:line="240" w:lineRule="auto"/>
        <w:jc w:val="both"/>
        <w:rPr>
          <w:rFonts w:cstheme="minorHAnsi"/>
        </w:rPr>
      </w:pPr>
      <w:r w:rsidRPr="00D507BA">
        <w:rPr>
          <w:rFonts w:cstheme="minorHAnsi"/>
        </w:rPr>
        <w:t>Diante do gráfico, o que você conclui?</w:t>
      </w:r>
    </w:p>
    <w:p w14:paraId="7AD9EF96" w14:textId="77777777" w:rsidR="0091694A" w:rsidRPr="0091694A" w:rsidRDefault="0091694A" w:rsidP="0091694A">
      <w:pPr>
        <w:pStyle w:val="PargrafodaLista"/>
        <w:numPr>
          <w:ilvl w:val="0"/>
          <w:numId w:val="41"/>
        </w:numPr>
        <w:spacing w:after="0" w:line="240" w:lineRule="auto"/>
        <w:jc w:val="both"/>
        <w:rPr>
          <w:rFonts w:cstheme="minorHAnsi"/>
        </w:rPr>
      </w:pPr>
      <w:r w:rsidRPr="0091694A">
        <w:rPr>
          <w:rFonts w:cstheme="minorHAnsi"/>
        </w:rPr>
        <w:t>O comprimento está elevado para a idade &gt;+2 escores z.</w:t>
      </w:r>
    </w:p>
    <w:p w14:paraId="15C93798" w14:textId="77777777" w:rsidR="0091694A" w:rsidRPr="0091694A" w:rsidRDefault="0091694A" w:rsidP="0091694A">
      <w:pPr>
        <w:pStyle w:val="PargrafodaLista"/>
        <w:numPr>
          <w:ilvl w:val="0"/>
          <w:numId w:val="41"/>
        </w:numPr>
        <w:spacing w:after="0" w:line="240" w:lineRule="auto"/>
        <w:jc w:val="both"/>
        <w:rPr>
          <w:rFonts w:cstheme="minorHAnsi"/>
          <w:b/>
        </w:rPr>
      </w:pPr>
      <w:r w:rsidRPr="0091694A">
        <w:rPr>
          <w:rFonts w:cstheme="minorHAnsi"/>
          <w:b/>
        </w:rPr>
        <w:t>O comprimento está adequado para a idade ≥ -2 e ≤ +2 escores z.</w:t>
      </w:r>
    </w:p>
    <w:p w14:paraId="63667D7C" w14:textId="77777777" w:rsidR="0091694A" w:rsidRPr="0091694A" w:rsidRDefault="0091694A" w:rsidP="0091694A">
      <w:pPr>
        <w:pStyle w:val="PargrafodaLista"/>
        <w:numPr>
          <w:ilvl w:val="0"/>
          <w:numId w:val="41"/>
        </w:numPr>
        <w:spacing w:after="0" w:line="240" w:lineRule="auto"/>
        <w:jc w:val="both"/>
        <w:rPr>
          <w:rFonts w:cstheme="minorHAnsi"/>
        </w:rPr>
      </w:pPr>
      <w:r w:rsidRPr="0091694A">
        <w:rPr>
          <w:rFonts w:cstheme="minorHAnsi"/>
        </w:rPr>
        <w:t>O comprimento está abaixo do esperado para a idade ≥-3 e &lt; -2 escore z.</w:t>
      </w:r>
    </w:p>
    <w:p w14:paraId="6DE8F1E2" w14:textId="77777777" w:rsidR="0091694A" w:rsidRPr="0091694A" w:rsidRDefault="0091694A" w:rsidP="0091694A">
      <w:pPr>
        <w:pStyle w:val="PargrafodaLista"/>
        <w:numPr>
          <w:ilvl w:val="0"/>
          <w:numId w:val="41"/>
        </w:numPr>
        <w:spacing w:after="0" w:line="240" w:lineRule="auto"/>
        <w:jc w:val="both"/>
        <w:rPr>
          <w:rFonts w:cstheme="minorHAnsi"/>
        </w:rPr>
      </w:pPr>
      <w:r w:rsidRPr="0091694A">
        <w:rPr>
          <w:rFonts w:cstheme="minorHAnsi"/>
        </w:rPr>
        <w:t>O comprimento está muito abaixo do esperado para a idade &lt;-3 escores z.</w:t>
      </w:r>
    </w:p>
    <w:p w14:paraId="1C946443" w14:textId="77777777" w:rsidR="0091694A" w:rsidRDefault="0091694A" w:rsidP="0091694A">
      <w:pPr>
        <w:spacing w:after="0" w:line="240" w:lineRule="auto"/>
        <w:jc w:val="both"/>
        <w:rPr>
          <w:rFonts w:cstheme="minorHAnsi"/>
        </w:rPr>
      </w:pPr>
    </w:p>
    <w:p w14:paraId="03D72D3E" w14:textId="77777777" w:rsidR="0091694A" w:rsidRDefault="0091694A" w:rsidP="0091694A">
      <w:pPr>
        <w:spacing w:after="0" w:line="240" w:lineRule="auto"/>
        <w:jc w:val="both"/>
        <w:rPr>
          <w:rFonts w:cstheme="minorHAnsi"/>
        </w:rPr>
      </w:pPr>
    </w:p>
    <w:p w14:paraId="70EF6143" w14:textId="77777777" w:rsidR="0091694A" w:rsidRPr="00777CCB" w:rsidRDefault="0091694A" w:rsidP="0091694A">
      <w:pPr>
        <w:spacing w:after="0" w:line="240" w:lineRule="auto"/>
        <w:jc w:val="both"/>
        <w:rPr>
          <w:rFonts w:cstheme="minorHAnsi"/>
          <w:b/>
        </w:rPr>
      </w:pPr>
      <w:r w:rsidRPr="0091694A">
        <w:rPr>
          <w:rFonts w:cstheme="minorHAnsi"/>
          <w:b/>
          <w:highlight w:val="yellow"/>
        </w:rPr>
        <w:t>IMPORTANTE</w:t>
      </w:r>
    </w:p>
    <w:p w14:paraId="21A986F9" w14:textId="77777777" w:rsidR="0091694A" w:rsidRDefault="0091694A" w:rsidP="0091694A">
      <w:pPr>
        <w:spacing w:after="0" w:line="240" w:lineRule="auto"/>
        <w:jc w:val="both"/>
        <w:rPr>
          <w:color w:val="5B9BD5" w:themeColor="accent1"/>
          <w:sz w:val="20"/>
          <w:szCs w:val="20"/>
        </w:rPr>
      </w:pPr>
    </w:p>
    <w:p w14:paraId="7FABBA3F" w14:textId="77777777" w:rsidR="0091694A" w:rsidRPr="00582661" w:rsidRDefault="0091694A" w:rsidP="0091694A">
      <w:pPr>
        <w:spacing w:after="0" w:line="240" w:lineRule="auto"/>
        <w:jc w:val="both"/>
        <w:rPr>
          <w:rFonts w:cstheme="minorHAnsi"/>
          <w:color w:val="5B9BD5" w:themeColor="accent1"/>
          <w:sz w:val="20"/>
          <w:szCs w:val="20"/>
        </w:rPr>
      </w:pPr>
    </w:p>
    <w:p w14:paraId="7A150123" w14:textId="77777777" w:rsidR="0091694A" w:rsidRPr="00D507BA" w:rsidRDefault="0091694A" w:rsidP="0091694A">
      <w:pPr>
        <w:pStyle w:val="PargrafodaLista"/>
        <w:numPr>
          <w:ilvl w:val="0"/>
          <w:numId w:val="2"/>
        </w:numPr>
        <w:spacing w:after="0" w:line="240" w:lineRule="auto"/>
        <w:jc w:val="both"/>
        <w:rPr>
          <w:rFonts w:cstheme="minorHAnsi"/>
          <w:b/>
        </w:rPr>
      </w:pPr>
      <w:r w:rsidRPr="00D507BA">
        <w:rPr>
          <w:rFonts w:cstheme="minorHAnsi"/>
          <w:b/>
        </w:rPr>
        <w:t>Índice de Massa Corpórea (IMC)</w:t>
      </w:r>
    </w:p>
    <w:p w14:paraId="41A113B9" w14:textId="77777777" w:rsidR="0091694A" w:rsidRPr="00D507BA" w:rsidRDefault="0091694A" w:rsidP="0091694A">
      <w:pPr>
        <w:spacing w:after="0" w:line="240" w:lineRule="auto"/>
        <w:jc w:val="both"/>
        <w:rPr>
          <w:rFonts w:cstheme="minorHAnsi"/>
        </w:rPr>
      </w:pPr>
    </w:p>
    <w:p w14:paraId="68419BC0" w14:textId="01081335" w:rsidR="0091694A" w:rsidRPr="00D507BA" w:rsidRDefault="00BA2808" w:rsidP="0091694A">
      <w:pPr>
        <w:spacing w:after="0" w:line="240" w:lineRule="auto"/>
        <w:jc w:val="both"/>
        <w:rPr>
          <w:rFonts w:cstheme="minorHAnsi"/>
        </w:rPr>
      </w:pPr>
      <w:r w:rsidRPr="0091694A">
        <w:rPr>
          <w:rFonts w:cstheme="minorHAnsi"/>
        </w:rPr>
        <w:t>Gabriel</w:t>
      </w:r>
      <w:r>
        <w:rPr>
          <w:rFonts w:cstheme="minorHAnsi"/>
        </w:rPr>
        <w:t xml:space="preserve"> está com 8</w:t>
      </w:r>
      <w:r w:rsidR="0091694A">
        <w:rPr>
          <w:rFonts w:cstheme="minorHAnsi"/>
        </w:rPr>
        <w:t xml:space="preserve"> meses, pesando </w:t>
      </w:r>
      <w:r w:rsidR="00C75982">
        <w:rPr>
          <w:rFonts w:cstheme="minorHAnsi"/>
        </w:rPr>
        <w:t>9</w:t>
      </w:r>
      <w:r w:rsidR="0091694A">
        <w:rPr>
          <w:rFonts w:cstheme="minorHAnsi"/>
        </w:rPr>
        <w:t>.</w:t>
      </w:r>
      <w:r w:rsidR="00C75982">
        <w:rPr>
          <w:rFonts w:cstheme="minorHAnsi"/>
        </w:rPr>
        <w:t>3</w:t>
      </w:r>
      <w:r w:rsidR="0091694A" w:rsidRPr="00D507BA">
        <w:rPr>
          <w:rFonts w:cstheme="minorHAnsi"/>
        </w:rPr>
        <w:t xml:space="preserve">50g e medindo </w:t>
      </w:r>
      <w:r w:rsidR="00C75982">
        <w:rPr>
          <w:rFonts w:cstheme="minorHAnsi"/>
        </w:rPr>
        <w:t>70</w:t>
      </w:r>
      <w:r w:rsidR="0091694A" w:rsidRPr="00D507BA">
        <w:rPr>
          <w:rFonts w:cstheme="minorHAnsi"/>
        </w:rPr>
        <w:t>,</w:t>
      </w:r>
      <w:r w:rsidR="00C75982">
        <w:rPr>
          <w:rFonts w:cstheme="minorHAnsi"/>
        </w:rPr>
        <w:t>1</w:t>
      </w:r>
      <w:r w:rsidR="0091694A" w:rsidRPr="00D507BA">
        <w:rPr>
          <w:rFonts w:cstheme="minorHAnsi"/>
        </w:rPr>
        <w:t xml:space="preserve"> cm. Qual o </w:t>
      </w:r>
      <w:r w:rsidR="0091694A">
        <w:rPr>
          <w:rFonts w:cstheme="minorHAnsi"/>
        </w:rPr>
        <w:t xml:space="preserve">seu </w:t>
      </w:r>
      <w:r w:rsidR="0091694A" w:rsidRPr="00D507BA">
        <w:rPr>
          <w:rFonts w:cstheme="minorHAnsi"/>
        </w:rPr>
        <w:t xml:space="preserve">IMC? O que você pode concluir? </w:t>
      </w:r>
    </w:p>
    <w:p w14:paraId="3800FA6E" w14:textId="4BA8F394" w:rsidR="0091694A" w:rsidRPr="00C75982" w:rsidRDefault="0091694A" w:rsidP="0091694A">
      <w:pPr>
        <w:pStyle w:val="PargrafodaLista"/>
        <w:numPr>
          <w:ilvl w:val="0"/>
          <w:numId w:val="42"/>
        </w:numPr>
        <w:spacing w:after="0" w:line="240" w:lineRule="auto"/>
        <w:jc w:val="both"/>
        <w:rPr>
          <w:rFonts w:cstheme="minorHAnsi"/>
        </w:rPr>
      </w:pPr>
      <w:r w:rsidRPr="00C75982">
        <w:rPr>
          <w:rFonts w:cstheme="minorHAnsi"/>
        </w:rPr>
        <w:t>Seu IMC é igual a 1</w:t>
      </w:r>
      <w:r w:rsidR="00C75982" w:rsidRPr="00C75982">
        <w:rPr>
          <w:rFonts w:cstheme="minorHAnsi"/>
        </w:rPr>
        <w:t>9</w:t>
      </w:r>
      <w:r w:rsidRPr="00C75982">
        <w:rPr>
          <w:rFonts w:cstheme="minorHAnsi"/>
        </w:rPr>
        <w:t xml:space="preserve"> e ela está com sobrepeso</w:t>
      </w:r>
    </w:p>
    <w:p w14:paraId="18941419" w14:textId="099B67F7" w:rsidR="0091694A" w:rsidRPr="0091694A" w:rsidRDefault="00C75982" w:rsidP="0091694A">
      <w:pPr>
        <w:pStyle w:val="PargrafodaLista"/>
        <w:numPr>
          <w:ilvl w:val="0"/>
          <w:numId w:val="42"/>
        </w:numPr>
        <w:spacing w:after="0" w:line="240" w:lineRule="auto"/>
        <w:jc w:val="both"/>
        <w:rPr>
          <w:rFonts w:cstheme="minorHAnsi"/>
        </w:rPr>
      </w:pPr>
      <w:r>
        <w:rPr>
          <w:rFonts w:cstheme="minorHAnsi"/>
        </w:rPr>
        <w:t>Seu IMC é igual à 21</w:t>
      </w:r>
      <w:r w:rsidR="0091694A" w:rsidRPr="0091694A">
        <w:rPr>
          <w:rFonts w:cstheme="minorHAnsi"/>
        </w:rPr>
        <w:t xml:space="preserve"> e ele apresenta obesidade</w:t>
      </w:r>
    </w:p>
    <w:p w14:paraId="03D3B729" w14:textId="01AD63D8" w:rsidR="0091694A" w:rsidRPr="00C75982" w:rsidRDefault="0091694A" w:rsidP="0091694A">
      <w:pPr>
        <w:pStyle w:val="PargrafodaLista"/>
        <w:numPr>
          <w:ilvl w:val="0"/>
          <w:numId w:val="42"/>
        </w:numPr>
        <w:spacing w:after="0" w:line="240" w:lineRule="auto"/>
        <w:jc w:val="both"/>
        <w:rPr>
          <w:rFonts w:cstheme="minorHAnsi"/>
          <w:b/>
        </w:rPr>
      </w:pPr>
      <w:r w:rsidRPr="00C75982">
        <w:rPr>
          <w:rFonts w:cstheme="minorHAnsi"/>
          <w:b/>
        </w:rPr>
        <w:t>Seu IMC é igual a 1</w:t>
      </w:r>
      <w:r w:rsidR="00C75982">
        <w:rPr>
          <w:rFonts w:cstheme="minorHAnsi"/>
          <w:b/>
        </w:rPr>
        <w:t>9</w:t>
      </w:r>
      <w:r w:rsidRPr="00C75982">
        <w:rPr>
          <w:rFonts w:cstheme="minorHAnsi"/>
          <w:b/>
        </w:rPr>
        <w:t xml:space="preserve"> e ele está com r</w:t>
      </w:r>
      <w:r w:rsidR="005A005D">
        <w:rPr>
          <w:rFonts w:cstheme="minorHAnsi"/>
          <w:b/>
        </w:rPr>
        <w:t>isco de s</w:t>
      </w:r>
      <w:r w:rsidRPr="00C75982">
        <w:rPr>
          <w:rFonts w:cstheme="minorHAnsi"/>
          <w:b/>
        </w:rPr>
        <w:t>obrepeso</w:t>
      </w:r>
    </w:p>
    <w:p w14:paraId="6C265C96" w14:textId="25BB01CA" w:rsidR="0091694A" w:rsidRPr="0091694A" w:rsidRDefault="0091694A" w:rsidP="0091694A">
      <w:pPr>
        <w:pStyle w:val="PargrafodaLista"/>
        <w:numPr>
          <w:ilvl w:val="0"/>
          <w:numId w:val="42"/>
        </w:numPr>
        <w:spacing w:after="0" w:line="240" w:lineRule="auto"/>
        <w:jc w:val="both"/>
        <w:rPr>
          <w:rFonts w:cstheme="minorHAnsi"/>
        </w:rPr>
      </w:pPr>
      <w:r w:rsidRPr="0091694A">
        <w:rPr>
          <w:rFonts w:cstheme="minorHAnsi"/>
        </w:rPr>
        <w:t>Seu IMC</w:t>
      </w:r>
      <w:r w:rsidR="005A005D">
        <w:rPr>
          <w:rFonts w:cstheme="minorHAnsi"/>
        </w:rPr>
        <w:t xml:space="preserve"> é igual a 18</w:t>
      </w:r>
      <w:r w:rsidRPr="0091694A">
        <w:rPr>
          <w:rFonts w:cstheme="minorHAnsi"/>
        </w:rPr>
        <w:t xml:space="preserve"> e está adequado</w:t>
      </w:r>
    </w:p>
    <w:p w14:paraId="16BAC548" w14:textId="77777777" w:rsidR="0091694A" w:rsidRDefault="0091694A" w:rsidP="0091694A">
      <w:pPr>
        <w:spacing w:after="0" w:line="240" w:lineRule="auto"/>
        <w:ind w:hanging="436"/>
        <w:jc w:val="both"/>
        <w:rPr>
          <w:rFonts w:cstheme="minorHAnsi"/>
        </w:rPr>
      </w:pPr>
    </w:p>
    <w:p w14:paraId="162F0618" w14:textId="77777777" w:rsidR="0091694A" w:rsidRDefault="0091694A" w:rsidP="0091694A">
      <w:pPr>
        <w:spacing w:after="0" w:line="240" w:lineRule="auto"/>
        <w:jc w:val="both"/>
        <w:rPr>
          <w:rFonts w:cstheme="minorHAnsi"/>
          <w:b/>
        </w:rPr>
      </w:pPr>
    </w:p>
    <w:p w14:paraId="25097D45" w14:textId="3B6FC6FB" w:rsidR="0091694A" w:rsidRPr="00D507BA" w:rsidRDefault="0091694A" w:rsidP="0091694A">
      <w:pPr>
        <w:spacing w:after="0" w:line="240" w:lineRule="auto"/>
        <w:jc w:val="both"/>
        <w:rPr>
          <w:rFonts w:cstheme="minorHAnsi"/>
        </w:rPr>
      </w:pPr>
      <w:r w:rsidRPr="00D507BA">
        <w:rPr>
          <w:rFonts w:cstheme="minorHAnsi"/>
          <w:b/>
        </w:rPr>
        <w:t>Resposta</w:t>
      </w:r>
      <w:r w:rsidRPr="00D507BA">
        <w:rPr>
          <w:rFonts w:cstheme="minorHAnsi"/>
        </w:rPr>
        <w:t xml:space="preserve">: O IMC de </w:t>
      </w:r>
      <w:r w:rsidR="00BA2808">
        <w:rPr>
          <w:rFonts w:cstheme="minorHAnsi"/>
        </w:rPr>
        <w:t>Gabriel</w:t>
      </w:r>
      <w:r w:rsidRPr="00D507BA">
        <w:rPr>
          <w:rFonts w:cstheme="minorHAnsi"/>
        </w:rPr>
        <w:t xml:space="preserve"> é igual a 1</w:t>
      </w:r>
      <w:r w:rsidR="005A005D">
        <w:rPr>
          <w:rFonts w:cstheme="minorHAnsi"/>
        </w:rPr>
        <w:t>9</w:t>
      </w:r>
      <w:r w:rsidRPr="00D507BA">
        <w:rPr>
          <w:rFonts w:cstheme="minorHAnsi"/>
        </w:rPr>
        <w:t xml:space="preserve"> (valor obtido com o cruzamento das linhas partindo do número 64 da primeira ou última coluna e do valor a</w:t>
      </w:r>
      <w:r>
        <w:rPr>
          <w:rFonts w:cstheme="minorHAnsi"/>
        </w:rPr>
        <w:t xml:space="preserve">proximado ou exato do peso de </w:t>
      </w:r>
      <w:r w:rsidR="005A005D">
        <w:rPr>
          <w:rFonts w:cstheme="minorHAnsi"/>
        </w:rPr>
        <w:t>9</w:t>
      </w:r>
      <w:r>
        <w:rPr>
          <w:rFonts w:cstheme="minorHAnsi"/>
        </w:rPr>
        <w:t>.</w:t>
      </w:r>
      <w:r w:rsidR="005A005D">
        <w:rPr>
          <w:rFonts w:cstheme="minorHAnsi"/>
        </w:rPr>
        <w:t>3</w:t>
      </w:r>
      <w:r w:rsidRPr="00D507BA">
        <w:rPr>
          <w:rFonts w:cstheme="minorHAnsi"/>
        </w:rPr>
        <w:t xml:space="preserve">50g, na linha horizontal). </w:t>
      </w:r>
    </w:p>
    <w:p w14:paraId="38115DA6" w14:textId="3CEEB056" w:rsidR="0091694A" w:rsidRPr="00D507BA" w:rsidRDefault="0091694A" w:rsidP="0091694A">
      <w:pPr>
        <w:spacing w:after="0" w:line="240" w:lineRule="auto"/>
        <w:jc w:val="both"/>
        <w:rPr>
          <w:rFonts w:cstheme="minorHAnsi"/>
        </w:rPr>
      </w:pPr>
      <w:r w:rsidRPr="00D507BA">
        <w:rPr>
          <w:rFonts w:cstheme="minorHAnsi"/>
        </w:rPr>
        <w:t>Como podemos verificar na tabela com os parâmetros da OMS</w:t>
      </w:r>
      <w:r>
        <w:rPr>
          <w:rFonts w:cstheme="minorHAnsi"/>
        </w:rPr>
        <w:t>,</w:t>
      </w:r>
      <w:r w:rsidRPr="00D507BA">
        <w:rPr>
          <w:rFonts w:cstheme="minorHAnsi"/>
        </w:rPr>
        <w:t xml:space="preserve"> disposta no lado direito superior do gráfico</w:t>
      </w:r>
      <w:r>
        <w:rPr>
          <w:rFonts w:cstheme="minorHAnsi"/>
        </w:rPr>
        <w:t>,</w:t>
      </w:r>
      <w:r w:rsidRPr="00D507BA">
        <w:rPr>
          <w:rFonts w:cstheme="minorHAnsi"/>
        </w:rPr>
        <w:t xml:space="preserve"> consideramos que o menor avaliado está com </w:t>
      </w:r>
      <w:r w:rsidR="005A005D">
        <w:rPr>
          <w:rFonts w:cstheme="minorHAnsi"/>
        </w:rPr>
        <w:t>RISCO DE SOBREPESO.</w:t>
      </w:r>
    </w:p>
    <w:p w14:paraId="0B300635" w14:textId="77777777" w:rsidR="0091694A" w:rsidRDefault="0091694A" w:rsidP="00F20D97">
      <w:pPr>
        <w:spacing w:after="0" w:line="240" w:lineRule="auto"/>
        <w:jc w:val="both"/>
        <w:rPr>
          <w:rFonts w:cstheme="minorHAnsi"/>
        </w:rPr>
      </w:pPr>
    </w:p>
    <w:p w14:paraId="1AA846B7" w14:textId="77777777" w:rsidR="005A005D" w:rsidRPr="00D507BA" w:rsidRDefault="005A005D" w:rsidP="005A005D">
      <w:pPr>
        <w:spacing w:after="0" w:line="240" w:lineRule="auto"/>
        <w:jc w:val="both"/>
        <w:rPr>
          <w:rFonts w:cstheme="minorHAnsi"/>
          <w:b/>
        </w:rPr>
      </w:pPr>
      <w:r w:rsidRPr="00D507BA">
        <w:rPr>
          <w:rFonts w:cstheme="minorHAnsi"/>
          <w:b/>
        </w:rPr>
        <w:t>Passo 2 – Registrar os achados na CSC e Avaliar o desenvolvimento</w:t>
      </w:r>
    </w:p>
    <w:p w14:paraId="44ADA15D" w14:textId="77777777" w:rsidR="005A005D" w:rsidRPr="00D507BA" w:rsidRDefault="005A005D" w:rsidP="005A005D">
      <w:pPr>
        <w:spacing w:after="0" w:line="240" w:lineRule="auto"/>
        <w:jc w:val="both"/>
        <w:rPr>
          <w:rFonts w:cstheme="minorHAnsi"/>
        </w:rPr>
      </w:pPr>
      <w:r w:rsidRPr="00D507BA">
        <w:rPr>
          <w:rFonts w:cstheme="minorHAnsi"/>
        </w:rPr>
        <w:t xml:space="preserve">O acompanhamento do desenvolvimento da criança na atenção básica </w:t>
      </w:r>
      <w:r>
        <w:rPr>
          <w:rFonts w:cstheme="minorHAnsi"/>
        </w:rPr>
        <w:t xml:space="preserve">tem como </w:t>
      </w:r>
      <w:r w:rsidRPr="00D507BA">
        <w:rPr>
          <w:rFonts w:cstheme="minorHAnsi"/>
        </w:rPr>
        <w:t>objetiv</w:t>
      </w:r>
      <w:r>
        <w:rPr>
          <w:rFonts w:cstheme="minorHAnsi"/>
        </w:rPr>
        <w:t>o</w:t>
      </w:r>
      <w:r w:rsidRPr="00D507BA">
        <w:rPr>
          <w:rFonts w:cstheme="minorHAnsi"/>
        </w:rPr>
        <w:t xml:space="preserve"> promo</w:t>
      </w:r>
      <w:r>
        <w:rPr>
          <w:rFonts w:cstheme="minorHAnsi"/>
        </w:rPr>
        <w:t>ver</w:t>
      </w:r>
      <w:r w:rsidRPr="00D507BA">
        <w:rPr>
          <w:rFonts w:cstheme="minorHAnsi"/>
        </w:rPr>
        <w:t>, prote</w:t>
      </w:r>
      <w:r>
        <w:rPr>
          <w:rFonts w:cstheme="minorHAnsi"/>
        </w:rPr>
        <w:t>ger</w:t>
      </w:r>
      <w:r w:rsidRPr="00D507BA">
        <w:rPr>
          <w:rFonts w:cstheme="minorHAnsi"/>
        </w:rPr>
        <w:t xml:space="preserve"> e detec</w:t>
      </w:r>
      <w:r>
        <w:rPr>
          <w:rFonts w:cstheme="minorHAnsi"/>
        </w:rPr>
        <w:t xml:space="preserve">tar precocemente </w:t>
      </w:r>
      <w:r w:rsidRPr="00D507BA">
        <w:rPr>
          <w:rFonts w:cstheme="minorHAnsi"/>
        </w:rPr>
        <w:t xml:space="preserve">alterações passíveis de modificação que possam repercutir </w:t>
      </w:r>
      <w:r>
        <w:rPr>
          <w:rFonts w:cstheme="minorHAnsi"/>
        </w:rPr>
        <w:t>na aquisição de etapas subsequentes da criança.</w:t>
      </w:r>
    </w:p>
    <w:p w14:paraId="5414402E" w14:textId="77777777" w:rsidR="005A005D" w:rsidRDefault="005A005D" w:rsidP="005A005D">
      <w:pPr>
        <w:spacing w:after="0" w:line="240" w:lineRule="auto"/>
        <w:jc w:val="both"/>
        <w:rPr>
          <w:rFonts w:cstheme="minorHAnsi"/>
        </w:rPr>
      </w:pPr>
    </w:p>
    <w:p w14:paraId="27EF04EC" w14:textId="77777777" w:rsidR="005A005D" w:rsidRPr="00D507BA" w:rsidRDefault="005A005D" w:rsidP="005A005D">
      <w:pPr>
        <w:spacing w:after="0" w:line="240" w:lineRule="auto"/>
        <w:jc w:val="both"/>
        <w:rPr>
          <w:rFonts w:cstheme="minorHAnsi"/>
        </w:rPr>
      </w:pPr>
      <w:r w:rsidRPr="00D507BA">
        <w:rPr>
          <w:rFonts w:cstheme="minorHAnsi"/>
        </w:rPr>
        <w:t>Para a avaliação do desenvolvimento</w:t>
      </w:r>
      <w:r>
        <w:rPr>
          <w:rFonts w:cstheme="minorHAnsi"/>
        </w:rPr>
        <w:t>,</w:t>
      </w:r>
      <w:r w:rsidRPr="00D507BA">
        <w:rPr>
          <w:rFonts w:cstheme="minorHAnsi"/>
        </w:rPr>
        <w:t xml:space="preserve"> a Caderneta disponibiliza</w:t>
      </w:r>
      <w:r>
        <w:rPr>
          <w:rFonts w:cstheme="minorHAnsi"/>
        </w:rPr>
        <w:t>,</w:t>
      </w:r>
      <w:r w:rsidRPr="00D507BA">
        <w:rPr>
          <w:rFonts w:cstheme="minorHAnsi"/>
        </w:rPr>
        <w:t xml:space="preserve"> nas páginas 44 e 45, respectivamente, um instrumento de Vigilância do Desenvolvimento da criança de zero a três anos de idade.</w:t>
      </w:r>
    </w:p>
    <w:p w14:paraId="179C8DE8" w14:textId="77777777" w:rsidR="005A005D" w:rsidRDefault="005A005D" w:rsidP="005A005D">
      <w:pPr>
        <w:spacing w:after="0" w:line="240" w:lineRule="auto"/>
        <w:jc w:val="both"/>
        <w:rPr>
          <w:rFonts w:cstheme="minorHAnsi"/>
        </w:rPr>
      </w:pPr>
    </w:p>
    <w:p w14:paraId="6BFCAB49" w14:textId="3B9C4C38" w:rsidR="005A005D" w:rsidRDefault="005A005D" w:rsidP="005A005D">
      <w:pPr>
        <w:spacing w:after="0" w:line="240" w:lineRule="auto"/>
        <w:jc w:val="both"/>
        <w:rPr>
          <w:rFonts w:cstheme="minorHAnsi"/>
        </w:rPr>
      </w:pPr>
      <w:r w:rsidRPr="00D507BA">
        <w:rPr>
          <w:rFonts w:cstheme="minorHAnsi"/>
        </w:rPr>
        <w:t xml:space="preserve">Ao ouvir os relatos da mãe de </w:t>
      </w:r>
      <w:r w:rsidRPr="005A005D">
        <w:rPr>
          <w:rFonts w:cstheme="minorHAnsi"/>
          <w:color w:val="000000" w:themeColor="text1"/>
          <w:highlight w:val="green"/>
        </w:rPr>
        <w:t>Gabriel</w:t>
      </w:r>
      <w:r>
        <w:rPr>
          <w:rFonts w:cstheme="minorHAnsi"/>
        </w:rPr>
        <w:t xml:space="preserve"> durante essa </w:t>
      </w:r>
      <w:r w:rsidRPr="00D507BA">
        <w:rPr>
          <w:rFonts w:cstheme="minorHAnsi"/>
        </w:rPr>
        <w:t>consulta</w:t>
      </w:r>
      <w:r>
        <w:rPr>
          <w:rFonts w:cstheme="minorHAnsi"/>
        </w:rPr>
        <w:t xml:space="preserve"> e, analisando </w:t>
      </w:r>
      <w:r w:rsidRPr="00D507BA">
        <w:rPr>
          <w:rFonts w:cstheme="minorHAnsi"/>
        </w:rPr>
        <w:t>o quadro de Vigilância do Desenvolvimento da criança</w:t>
      </w:r>
      <w:r>
        <w:rPr>
          <w:rFonts w:cstheme="minorHAnsi"/>
        </w:rPr>
        <w:t xml:space="preserve"> constante na CSC, o que você percebeu? Registre na respectiva tabela da CSC.</w:t>
      </w:r>
    </w:p>
    <w:p w14:paraId="5743FD97" w14:textId="77777777" w:rsidR="005A005D" w:rsidRPr="00D507BA" w:rsidRDefault="005A005D" w:rsidP="005A005D">
      <w:pPr>
        <w:spacing w:after="0" w:line="240" w:lineRule="auto"/>
        <w:jc w:val="both"/>
        <w:rPr>
          <w:rFonts w:cstheme="minorHAnsi"/>
        </w:rPr>
      </w:pPr>
      <w:commentRangeStart w:id="17"/>
      <w:r w:rsidRPr="00D507BA">
        <w:rPr>
          <w:rFonts w:cstheme="minorHAnsi"/>
          <w:highlight w:val="yellow"/>
        </w:rPr>
        <w:t>COLOCAR TÓPICOS PARA MARCAR</w:t>
      </w:r>
      <w:commentRangeEnd w:id="17"/>
      <w:r>
        <w:rPr>
          <w:rStyle w:val="Refdecomentrio"/>
        </w:rPr>
        <w:commentReference w:id="17"/>
      </w:r>
    </w:p>
    <w:p w14:paraId="66645D40" w14:textId="77777777" w:rsidR="005A005D" w:rsidRPr="00D507BA" w:rsidRDefault="005A005D" w:rsidP="005A005D">
      <w:pPr>
        <w:spacing w:after="0" w:line="240" w:lineRule="auto"/>
        <w:jc w:val="both"/>
        <w:rPr>
          <w:rFonts w:cstheme="minorHAnsi"/>
        </w:rPr>
      </w:pPr>
    </w:p>
    <w:p w14:paraId="5905F6CB" w14:textId="77777777" w:rsidR="005A005D" w:rsidRDefault="005A005D" w:rsidP="005A005D">
      <w:pPr>
        <w:spacing w:after="0" w:line="240" w:lineRule="auto"/>
        <w:jc w:val="both"/>
        <w:rPr>
          <w:rFonts w:cstheme="minorHAnsi"/>
          <w:b/>
        </w:rPr>
      </w:pPr>
    </w:p>
    <w:p w14:paraId="335A4076" w14:textId="2C2CC2DE" w:rsidR="005A005D" w:rsidRPr="00D507BA" w:rsidRDefault="005A005D" w:rsidP="005A005D">
      <w:pPr>
        <w:spacing w:after="0" w:line="240" w:lineRule="auto"/>
        <w:jc w:val="both"/>
        <w:rPr>
          <w:rFonts w:cstheme="minorHAnsi"/>
        </w:rPr>
      </w:pPr>
      <w:r>
        <w:rPr>
          <w:rFonts w:cstheme="minorHAnsi"/>
          <w:b/>
        </w:rPr>
        <w:t>ATENÇÃO</w:t>
      </w:r>
    </w:p>
    <w:p w14:paraId="619DF748" w14:textId="77777777" w:rsidR="005A005D" w:rsidRPr="00343D83" w:rsidRDefault="005A005D" w:rsidP="005A005D">
      <w:pPr>
        <w:pStyle w:val="PargrafodaLista"/>
        <w:numPr>
          <w:ilvl w:val="0"/>
          <w:numId w:val="2"/>
        </w:numPr>
        <w:tabs>
          <w:tab w:val="left" w:pos="284"/>
        </w:tabs>
        <w:spacing w:after="0" w:line="240" w:lineRule="auto"/>
        <w:ind w:left="0" w:hanging="11"/>
        <w:jc w:val="both"/>
        <w:rPr>
          <w:rFonts w:cstheme="minorHAnsi"/>
          <w:b/>
        </w:rPr>
      </w:pPr>
      <w:r w:rsidRPr="00343D83">
        <w:rPr>
          <w:rFonts w:cstheme="minorHAnsi"/>
          <w:b/>
        </w:rPr>
        <w:t>O que Orientar?</w:t>
      </w:r>
    </w:p>
    <w:p w14:paraId="6CA401B4" w14:textId="77777777" w:rsidR="005A005D" w:rsidRPr="00343D83" w:rsidRDefault="005A005D" w:rsidP="005A005D">
      <w:pPr>
        <w:pStyle w:val="PargrafodaLista"/>
        <w:numPr>
          <w:ilvl w:val="0"/>
          <w:numId w:val="2"/>
        </w:numPr>
        <w:tabs>
          <w:tab w:val="left" w:pos="284"/>
        </w:tabs>
        <w:spacing w:after="0" w:line="240" w:lineRule="auto"/>
        <w:ind w:left="0" w:hanging="11"/>
        <w:jc w:val="both"/>
        <w:rPr>
          <w:rFonts w:cstheme="minorHAnsi"/>
          <w:b/>
          <w:caps/>
          <w:color w:val="000000"/>
        </w:rPr>
      </w:pPr>
      <w:r w:rsidRPr="00343D83">
        <w:rPr>
          <w:rFonts w:cstheme="minorHAnsi"/>
          <w:b/>
          <w:color w:val="000000"/>
        </w:rPr>
        <w:t>Condutas</w:t>
      </w:r>
    </w:p>
    <w:p w14:paraId="2804F0C9" w14:textId="4C3C76B2" w:rsidR="005A005D" w:rsidRPr="00D507BA" w:rsidRDefault="005A005D" w:rsidP="005A005D">
      <w:pPr>
        <w:spacing w:after="0" w:line="240" w:lineRule="auto"/>
        <w:jc w:val="both"/>
        <w:rPr>
          <w:rFonts w:cstheme="minorHAnsi"/>
        </w:rPr>
      </w:pPr>
    </w:p>
    <w:p w14:paraId="60962410" w14:textId="77777777" w:rsidR="005A005D" w:rsidRPr="00D507BA" w:rsidRDefault="005A005D" w:rsidP="005A005D">
      <w:pPr>
        <w:spacing w:after="0" w:line="240" w:lineRule="auto"/>
        <w:jc w:val="both"/>
        <w:rPr>
          <w:rFonts w:cstheme="minorHAnsi"/>
        </w:rPr>
      </w:pPr>
    </w:p>
    <w:p w14:paraId="7AF259DE" w14:textId="77777777" w:rsidR="005A005D" w:rsidRPr="00D507BA" w:rsidRDefault="005A005D" w:rsidP="005A005D">
      <w:pPr>
        <w:spacing w:after="0" w:line="240" w:lineRule="auto"/>
        <w:jc w:val="both"/>
        <w:rPr>
          <w:rFonts w:cstheme="minorHAnsi"/>
          <w:b/>
        </w:rPr>
      </w:pPr>
      <w:r w:rsidRPr="00D507BA">
        <w:rPr>
          <w:rFonts w:cstheme="minorHAnsi"/>
          <w:b/>
        </w:rPr>
        <w:t xml:space="preserve">Passo 3 – Avaliar a situação vacinal </w:t>
      </w:r>
    </w:p>
    <w:p w14:paraId="3E6E949B" w14:textId="473F0DEC" w:rsidR="005A005D" w:rsidRDefault="005A005D" w:rsidP="005A005D">
      <w:pPr>
        <w:spacing w:after="0" w:line="240" w:lineRule="auto"/>
        <w:jc w:val="both"/>
        <w:rPr>
          <w:rFonts w:cstheme="minorHAnsi"/>
        </w:rPr>
      </w:pPr>
      <w:r w:rsidRPr="00D507BA">
        <w:rPr>
          <w:rFonts w:cstheme="minorHAnsi"/>
        </w:rPr>
        <w:t xml:space="preserve">O </w:t>
      </w:r>
      <w:r>
        <w:rPr>
          <w:rFonts w:cstheme="minorHAnsi"/>
        </w:rPr>
        <w:t>Calendário Básico</w:t>
      </w:r>
      <w:r w:rsidRPr="00D507BA">
        <w:rPr>
          <w:rFonts w:cstheme="minorHAnsi"/>
        </w:rPr>
        <w:t xml:space="preserve"> de vacinas de Arthur está atualizado?  </w:t>
      </w:r>
      <w:r>
        <w:rPr>
          <w:rFonts w:cstheme="minorHAnsi"/>
        </w:rPr>
        <w:t>NÃO</w:t>
      </w:r>
      <w:r w:rsidRPr="00D507BA">
        <w:rPr>
          <w:rFonts w:cstheme="minorHAnsi"/>
        </w:rPr>
        <w:t>...</w:t>
      </w:r>
      <w:r>
        <w:rPr>
          <w:rFonts w:cstheme="minorHAnsi"/>
          <w:highlight w:val="yellow"/>
        </w:rPr>
        <w:t>&gt;</w:t>
      </w:r>
      <w:r w:rsidRPr="00343D83">
        <w:rPr>
          <w:rFonts w:cstheme="minorHAnsi"/>
          <w:highlight w:val="yellow"/>
        </w:rPr>
        <w:t>O Cursista terá que analisar o Registro das vacinas do calendário básico (páginas 84 e 85)</w:t>
      </w:r>
    </w:p>
    <w:p w14:paraId="3347DAFF" w14:textId="77777777" w:rsidR="005A005D" w:rsidRDefault="005A005D" w:rsidP="005A005D">
      <w:pPr>
        <w:spacing w:after="0" w:line="240" w:lineRule="auto"/>
        <w:jc w:val="both"/>
        <w:rPr>
          <w:rFonts w:cstheme="minorHAnsi"/>
        </w:rPr>
      </w:pPr>
    </w:p>
    <w:p w14:paraId="66A9368F" w14:textId="77777777" w:rsidR="005A005D" w:rsidRDefault="005A005D" w:rsidP="005A005D">
      <w:pPr>
        <w:spacing w:after="0" w:line="240" w:lineRule="auto"/>
        <w:jc w:val="both"/>
        <w:rPr>
          <w:rFonts w:cstheme="minorHAnsi"/>
        </w:rPr>
      </w:pPr>
      <w:r w:rsidRPr="00D507BA">
        <w:rPr>
          <w:rFonts w:cstheme="minorHAnsi"/>
        </w:rPr>
        <w:t xml:space="preserve">Na idade dele o que orientar a mãe em relação ao calendário </w:t>
      </w:r>
      <w:r>
        <w:rPr>
          <w:rFonts w:cstheme="minorHAnsi"/>
        </w:rPr>
        <w:t>básico de vacinas?</w:t>
      </w:r>
    </w:p>
    <w:p w14:paraId="049F088F" w14:textId="1DB3DED2" w:rsidR="005A005D" w:rsidRPr="00FF0B19" w:rsidRDefault="00FF0B19" w:rsidP="005A005D">
      <w:pPr>
        <w:pStyle w:val="PargrafodaLista"/>
        <w:numPr>
          <w:ilvl w:val="0"/>
          <w:numId w:val="22"/>
        </w:numPr>
        <w:tabs>
          <w:tab w:val="left" w:pos="1418"/>
        </w:tabs>
        <w:spacing w:after="0" w:line="240" w:lineRule="auto"/>
        <w:ind w:left="709" w:hanging="283"/>
        <w:jc w:val="both"/>
        <w:rPr>
          <w:rFonts w:cstheme="minorHAnsi"/>
        </w:rPr>
      </w:pPr>
      <w:r>
        <w:rPr>
          <w:rFonts w:cstheme="minorHAnsi"/>
        </w:rPr>
        <w:t>A caderneta de vacinação de Gabriel está desatualizada. A mãe deverá l</w:t>
      </w:r>
      <w:r w:rsidR="005A005D" w:rsidRPr="00FF0B19">
        <w:rPr>
          <w:rFonts w:cstheme="minorHAnsi"/>
        </w:rPr>
        <w:t xml:space="preserve">evá-lo para fazer a segunda dose da vacina meningocócica C, recomendada para crianças de </w:t>
      </w:r>
      <w:r>
        <w:rPr>
          <w:rFonts w:cstheme="minorHAnsi"/>
        </w:rPr>
        <w:t xml:space="preserve">oito </w:t>
      </w:r>
      <w:r w:rsidR="005A005D" w:rsidRPr="00FF0B19">
        <w:rPr>
          <w:rFonts w:cstheme="minorHAnsi"/>
        </w:rPr>
        <w:t>meses;</w:t>
      </w:r>
    </w:p>
    <w:p w14:paraId="64180C0C" w14:textId="30B57E98" w:rsidR="005A005D" w:rsidRPr="00343D83" w:rsidRDefault="00FF0B19" w:rsidP="005A005D">
      <w:pPr>
        <w:pStyle w:val="PargrafodaLista"/>
        <w:numPr>
          <w:ilvl w:val="0"/>
          <w:numId w:val="22"/>
        </w:numPr>
        <w:tabs>
          <w:tab w:val="left" w:pos="1418"/>
        </w:tabs>
        <w:spacing w:after="0" w:line="240" w:lineRule="auto"/>
        <w:ind w:left="709" w:hanging="283"/>
        <w:jc w:val="both"/>
        <w:rPr>
          <w:rFonts w:cstheme="minorHAnsi"/>
        </w:rPr>
      </w:pPr>
      <w:r>
        <w:rPr>
          <w:rFonts w:cstheme="minorHAnsi"/>
        </w:rPr>
        <w:t xml:space="preserve">A </w:t>
      </w:r>
      <w:r w:rsidRPr="00343D83">
        <w:rPr>
          <w:rFonts w:cstheme="minorHAnsi"/>
        </w:rPr>
        <w:t>situação vacinal da criança está atualizada</w:t>
      </w:r>
      <w:r>
        <w:rPr>
          <w:rFonts w:cstheme="minorHAnsi"/>
        </w:rPr>
        <w:t>, n</w:t>
      </w:r>
      <w:r w:rsidR="005A005D">
        <w:rPr>
          <w:rFonts w:cstheme="minorHAnsi"/>
        </w:rPr>
        <w:t>ão há recomendações</w:t>
      </w:r>
      <w:r w:rsidR="005A005D" w:rsidRPr="00343D83">
        <w:rPr>
          <w:rFonts w:cstheme="minorHAnsi"/>
        </w:rPr>
        <w:t>;</w:t>
      </w:r>
    </w:p>
    <w:p w14:paraId="099307BF" w14:textId="77777777" w:rsidR="005A005D" w:rsidRPr="009D1C07" w:rsidRDefault="005A005D" w:rsidP="005A005D">
      <w:pPr>
        <w:pStyle w:val="PargrafodaLista"/>
        <w:numPr>
          <w:ilvl w:val="0"/>
          <w:numId w:val="22"/>
        </w:numPr>
        <w:tabs>
          <w:tab w:val="left" w:pos="1418"/>
        </w:tabs>
        <w:spacing w:after="0" w:line="240" w:lineRule="auto"/>
        <w:ind w:left="709" w:hanging="283"/>
        <w:jc w:val="both"/>
        <w:rPr>
          <w:rFonts w:cstheme="minorHAnsi"/>
        </w:rPr>
      </w:pPr>
      <w:r>
        <w:rPr>
          <w:rFonts w:cstheme="minorHAnsi"/>
        </w:rPr>
        <w:t>Não é necessário fazer nenhuma orientação, pois esta é atribuição do técnico de enfermagem na sala de vacina;</w:t>
      </w:r>
    </w:p>
    <w:p w14:paraId="689CE6A0" w14:textId="6CE00660" w:rsidR="005A005D" w:rsidRPr="00FF0B19" w:rsidRDefault="00FF0B19" w:rsidP="005A005D">
      <w:pPr>
        <w:pStyle w:val="PargrafodaLista"/>
        <w:numPr>
          <w:ilvl w:val="0"/>
          <w:numId w:val="22"/>
        </w:numPr>
        <w:tabs>
          <w:tab w:val="left" w:pos="1418"/>
        </w:tabs>
        <w:spacing w:after="0" w:line="240" w:lineRule="auto"/>
        <w:ind w:left="709" w:hanging="283"/>
        <w:jc w:val="both"/>
        <w:rPr>
          <w:rFonts w:cstheme="minorHAnsi"/>
          <w:b/>
        </w:rPr>
      </w:pPr>
      <w:r w:rsidRPr="00FF0B19">
        <w:rPr>
          <w:rFonts w:cstheme="minorHAnsi"/>
          <w:b/>
        </w:rPr>
        <w:t xml:space="preserve">A caderneta de vacinação de Gabriel está desatualizada. A mãe deverá levá-lo para </w:t>
      </w:r>
      <w:r w:rsidR="005A005D" w:rsidRPr="00FF0B19">
        <w:rPr>
          <w:rFonts w:cstheme="minorHAnsi"/>
          <w:b/>
        </w:rPr>
        <w:t>fazer a terceira dose da vacina Penta/ Tríplice bacteriana tipo infantil (DTP) e das Vacinas Inativada Poliomielite (VIP)/ Vacina Oral Poliomielite (VOP), recomendadas</w:t>
      </w:r>
      <w:r w:rsidRPr="00FF0B19">
        <w:rPr>
          <w:rFonts w:cstheme="minorHAnsi"/>
          <w:b/>
        </w:rPr>
        <w:t xml:space="preserve"> para crianças de seis</w:t>
      </w:r>
      <w:r w:rsidR="005A005D" w:rsidRPr="00FF0B19">
        <w:rPr>
          <w:rFonts w:cstheme="minorHAnsi"/>
          <w:b/>
        </w:rPr>
        <w:t xml:space="preserve"> meses.</w:t>
      </w:r>
    </w:p>
    <w:p w14:paraId="664889D3" w14:textId="77777777" w:rsidR="005A005D" w:rsidRPr="00A66A10" w:rsidRDefault="005A005D" w:rsidP="005A005D">
      <w:pPr>
        <w:tabs>
          <w:tab w:val="left" w:pos="1418"/>
        </w:tabs>
        <w:spacing w:after="0" w:line="240" w:lineRule="auto"/>
        <w:jc w:val="both"/>
        <w:rPr>
          <w:rFonts w:cstheme="minorHAnsi"/>
        </w:rPr>
      </w:pPr>
    </w:p>
    <w:p w14:paraId="07DC4D9B" w14:textId="77777777" w:rsidR="005A005D" w:rsidRPr="00D507BA" w:rsidRDefault="005A005D" w:rsidP="005A005D">
      <w:pPr>
        <w:spacing w:after="0" w:line="240" w:lineRule="auto"/>
        <w:rPr>
          <w:rFonts w:cstheme="minorHAnsi"/>
        </w:rPr>
      </w:pPr>
    </w:p>
    <w:p w14:paraId="69763AA7" w14:textId="77777777" w:rsidR="005A005D" w:rsidRDefault="005A005D" w:rsidP="005A005D">
      <w:pPr>
        <w:spacing w:after="0" w:line="240" w:lineRule="auto"/>
        <w:jc w:val="both"/>
        <w:rPr>
          <w:rFonts w:cstheme="minorHAnsi"/>
          <w:color w:val="000000"/>
        </w:rPr>
      </w:pPr>
      <w:r w:rsidRPr="00D507BA">
        <w:rPr>
          <w:rFonts w:cstheme="minorHAnsi"/>
          <w:b/>
        </w:rPr>
        <w:t>NOTA</w:t>
      </w:r>
      <w:r w:rsidRPr="00D507BA">
        <w:rPr>
          <w:rFonts w:cstheme="minorHAnsi"/>
        </w:rPr>
        <w:t xml:space="preserve">: </w:t>
      </w:r>
      <w:r w:rsidRPr="00D507BA">
        <w:rPr>
          <w:rFonts w:cstheme="minorHAnsi"/>
          <w:color w:val="000000"/>
        </w:rPr>
        <w:t>Calendário do Programa Nacional de Imunização</w:t>
      </w:r>
    </w:p>
    <w:p w14:paraId="77B514E5" w14:textId="77777777" w:rsidR="005A005D" w:rsidRDefault="005A005D" w:rsidP="005A005D">
      <w:pPr>
        <w:spacing w:after="0" w:line="240" w:lineRule="auto"/>
        <w:jc w:val="both"/>
        <w:rPr>
          <w:rFonts w:cstheme="minorHAnsi"/>
          <w:color w:val="000000"/>
        </w:rPr>
      </w:pPr>
      <w:r w:rsidRPr="009D1C07">
        <w:rPr>
          <w:rFonts w:cstheme="minorHAnsi"/>
          <w:color w:val="000000"/>
        </w:rPr>
        <w:t>http://portalsaude.saude.gov.br/index.php/o-ministerio/principal/leia-mais-o-ministerio/197-secretaria-svs/13600-calendario-nacional-de-vacinacao</w:t>
      </w:r>
    </w:p>
    <w:p w14:paraId="78EF9B89" w14:textId="77777777" w:rsidR="005A005D" w:rsidRDefault="005A005D" w:rsidP="005A005D">
      <w:pPr>
        <w:spacing w:after="0" w:line="240" w:lineRule="auto"/>
        <w:jc w:val="both"/>
        <w:rPr>
          <w:rFonts w:cstheme="minorHAnsi"/>
          <w:color w:val="000000"/>
        </w:rPr>
      </w:pPr>
    </w:p>
    <w:p w14:paraId="1B2ECAD6" w14:textId="77777777" w:rsidR="005A005D" w:rsidRPr="00A66A10" w:rsidRDefault="005A005D" w:rsidP="005A00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color w:val="000000"/>
        </w:rPr>
      </w:pPr>
      <w:r w:rsidRPr="00A66A10">
        <w:rPr>
          <w:rFonts w:cstheme="minorHAnsi"/>
          <w:b/>
          <w:color w:val="000000"/>
        </w:rPr>
        <w:t>MANUAL DE NORMAS E PROCEDIMENTOS PARA VACINAÇÃO</w:t>
      </w:r>
    </w:p>
    <w:p w14:paraId="6D283527" w14:textId="77777777" w:rsidR="005A005D" w:rsidRPr="00D507BA" w:rsidRDefault="005A005D" w:rsidP="005A005D">
      <w:pPr>
        <w:spacing w:after="0" w:line="240" w:lineRule="auto"/>
        <w:jc w:val="both"/>
        <w:rPr>
          <w:rFonts w:cstheme="minorHAnsi"/>
        </w:rPr>
      </w:pPr>
      <w:r w:rsidRPr="00A66A10">
        <w:rPr>
          <w:rFonts w:cstheme="minorHAnsi"/>
        </w:rPr>
        <w:t>http://www.saude.pr.gov.br/arquivos/File/-01VACINA/manual_procedimentos_2014.pdf</w:t>
      </w:r>
    </w:p>
    <w:p w14:paraId="3A8C08F6" w14:textId="77777777" w:rsidR="005A005D" w:rsidRDefault="005A005D" w:rsidP="005A005D">
      <w:pPr>
        <w:spacing w:after="0" w:line="240" w:lineRule="auto"/>
        <w:jc w:val="both"/>
        <w:rPr>
          <w:rFonts w:cstheme="minorHAnsi"/>
          <w:b/>
        </w:rPr>
      </w:pPr>
    </w:p>
    <w:p w14:paraId="29409F82" w14:textId="77777777" w:rsidR="005A005D" w:rsidRDefault="005A005D" w:rsidP="005A005D">
      <w:pPr>
        <w:spacing w:after="0" w:line="240" w:lineRule="auto"/>
        <w:jc w:val="both"/>
        <w:rPr>
          <w:rFonts w:cstheme="minorHAnsi"/>
          <w:b/>
        </w:rPr>
      </w:pPr>
    </w:p>
    <w:p w14:paraId="2F340569" w14:textId="77777777" w:rsidR="005A005D" w:rsidRPr="00D507BA" w:rsidRDefault="005A005D" w:rsidP="005A005D">
      <w:pPr>
        <w:spacing w:after="0" w:line="240" w:lineRule="auto"/>
        <w:jc w:val="both"/>
        <w:rPr>
          <w:rFonts w:cstheme="minorHAnsi"/>
          <w:b/>
        </w:rPr>
      </w:pPr>
      <w:r w:rsidRPr="00FF0B19">
        <w:rPr>
          <w:rFonts w:cstheme="minorHAnsi"/>
          <w:b/>
          <w:highlight w:val="green"/>
        </w:rPr>
        <w:t>Passo 4 – Outras orientações/ Encaminhamentos</w:t>
      </w:r>
    </w:p>
    <w:p w14:paraId="79C0560C" w14:textId="77777777" w:rsidR="005A005D" w:rsidRPr="00D507BA" w:rsidRDefault="005A005D" w:rsidP="005A005D">
      <w:pPr>
        <w:spacing w:after="0" w:line="240" w:lineRule="auto"/>
        <w:jc w:val="both"/>
        <w:rPr>
          <w:rFonts w:cstheme="minorHAnsi"/>
        </w:rPr>
      </w:pPr>
      <w:r w:rsidRPr="00D507BA">
        <w:rPr>
          <w:rFonts w:cstheme="minorHAnsi"/>
        </w:rPr>
        <w:t xml:space="preserve">Nessa fase final da consulta o que </w:t>
      </w:r>
      <w:r>
        <w:rPr>
          <w:rFonts w:cstheme="minorHAnsi"/>
        </w:rPr>
        <w:t xml:space="preserve">você ainda deve orientar? Marque abaixo o que você acha relevante </w:t>
      </w:r>
      <w:r w:rsidRPr="00D507BA">
        <w:rPr>
          <w:rFonts w:cstheme="minorHAnsi"/>
        </w:rPr>
        <w:t>conversar com a mãe</w:t>
      </w:r>
      <w:r>
        <w:rPr>
          <w:rFonts w:cstheme="minorHAnsi"/>
        </w:rPr>
        <w:t xml:space="preserve"> de Arthur:</w:t>
      </w:r>
    </w:p>
    <w:p w14:paraId="62B20072" w14:textId="77777777" w:rsidR="005A005D" w:rsidRDefault="005A005D" w:rsidP="005A005D">
      <w:pPr>
        <w:spacing w:after="0" w:line="240" w:lineRule="auto"/>
        <w:jc w:val="both"/>
        <w:rPr>
          <w:rFonts w:cstheme="minorHAnsi"/>
        </w:rPr>
      </w:pPr>
    </w:p>
    <w:p w14:paraId="61C7F971" w14:textId="77777777" w:rsidR="005A005D" w:rsidRPr="00C67FDE" w:rsidRDefault="005A005D" w:rsidP="005A005D">
      <w:pPr>
        <w:spacing w:after="0" w:line="240" w:lineRule="auto"/>
        <w:jc w:val="both"/>
        <w:rPr>
          <w:color w:val="FF0000"/>
        </w:rPr>
      </w:pPr>
      <w:r w:rsidRPr="00C67FDE">
        <w:rPr>
          <w:color w:val="FF0000"/>
        </w:rPr>
        <w:sym w:font="Wingdings" w:char="F0FD"/>
      </w:r>
      <w:r>
        <w:rPr>
          <w:color w:val="FF0000"/>
        </w:rPr>
        <w:tab/>
      </w:r>
      <w:r w:rsidRPr="00C67FDE">
        <w:rPr>
          <w:color w:val="FF0000"/>
        </w:rPr>
        <w:t>Teste da Linguinha</w:t>
      </w:r>
    </w:p>
    <w:p w14:paraId="4FB950B2" w14:textId="77777777" w:rsidR="005A005D" w:rsidRPr="00C67FDE" w:rsidRDefault="005A005D" w:rsidP="005A005D">
      <w:pPr>
        <w:spacing w:after="0" w:line="240" w:lineRule="auto"/>
        <w:jc w:val="both"/>
        <w:rPr>
          <w:rFonts w:cstheme="minorHAnsi"/>
          <w:color w:val="FF0000"/>
        </w:rPr>
      </w:pPr>
      <w:r w:rsidRPr="00C67FDE">
        <w:rPr>
          <w:color w:val="FF0000"/>
        </w:rPr>
        <w:sym w:font="Wingdings" w:char="F0FD"/>
      </w:r>
      <w:r>
        <w:rPr>
          <w:color w:val="FF0000"/>
        </w:rPr>
        <w:tab/>
      </w:r>
      <w:r w:rsidRPr="00C67FDE">
        <w:rPr>
          <w:color w:val="FF0000"/>
        </w:rPr>
        <w:t>Transição alimentar</w:t>
      </w:r>
    </w:p>
    <w:p w14:paraId="1359A50B" w14:textId="77777777" w:rsidR="005A005D" w:rsidRDefault="005A005D" w:rsidP="005A005D">
      <w:pPr>
        <w:pStyle w:val="PargrafodaLista"/>
        <w:numPr>
          <w:ilvl w:val="0"/>
          <w:numId w:val="14"/>
        </w:numPr>
        <w:spacing w:after="0" w:line="240" w:lineRule="auto"/>
        <w:ind w:left="0" w:firstLine="0"/>
        <w:jc w:val="both"/>
        <w:rPr>
          <w:rFonts w:cstheme="minorHAnsi"/>
        </w:rPr>
      </w:pPr>
      <w:r>
        <w:rPr>
          <w:rFonts w:cstheme="minorHAnsi"/>
        </w:rPr>
        <w:t>Saúde bucal</w:t>
      </w:r>
    </w:p>
    <w:p w14:paraId="711D4B71" w14:textId="77777777" w:rsidR="005A005D" w:rsidRDefault="005A005D" w:rsidP="005A005D">
      <w:pPr>
        <w:pStyle w:val="PargrafodaLista"/>
        <w:numPr>
          <w:ilvl w:val="0"/>
          <w:numId w:val="14"/>
        </w:numPr>
        <w:spacing w:after="0" w:line="240" w:lineRule="auto"/>
        <w:ind w:left="0" w:firstLine="0"/>
        <w:jc w:val="both"/>
        <w:rPr>
          <w:rFonts w:cstheme="minorHAnsi"/>
        </w:rPr>
      </w:pPr>
      <w:r>
        <w:rPr>
          <w:rFonts w:cstheme="minorHAnsi"/>
        </w:rPr>
        <w:t>Prevenção de acidentes</w:t>
      </w:r>
    </w:p>
    <w:p w14:paraId="0BE433F3" w14:textId="77777777" w:rsidR="005A005D" w:rsidRDefault="005A005D" w:rsidP="005A005D">
      <w:pPr>
        <w:pStyle w:val="PargrafodaLista"/>
        <w:numPr>
          <w:ilvl w:val="0"/>
          <w:numId w:val="14"/>
        </w:numPr>
        <w:spacing w:after="0" w:line="240" w:lineRule="auto"/>
        <w:ind w:left="0" w:firstLine="0"/>
        <w:jc w:val="both"/>
        <w:rPr>
          <w:rFonts w:cstheme="minorHAnsi"/>
        </w:rPr>
      </w:pPr>
      <w:r w:rsidRPr="00D507BA">
        <w:rPr>
          <w:rFonts w:cstheme="minorHAnsi"/>
        </w:rPr>
        <w:t>Out</w:t>
      </w:r>
      <w:r>
        <w:rPr>
          <w:rFonts w:cstheme="minorHAnsi"/>
        </w:rPr>
        <w:t>ros cuidados para uma boa saúde</w:t>
      </w:r>
    </w:p>
    <w:p w14:paraId="4CA9BB88" w14:textId="77777777" w:rsidR="005A005D" w:rsidRPr="007E74FE" w:rsidRDefault="005A005D" w:rsidP="005A005D">
      <w:pPr>
        <w:pStyle w:val="PargrafodaLista"/>
        <w:numPr>
          <w:ilvl w:val="0"/>
          <w:numId w:val="14"/>
        </w:numPr>
        <w:spacing w:after="0" w:line="240" w:lineRule="auto"/>
        <w:ind w:left="0" w:firstLine="0"/>
        <w:jc w:val="both"/>
        <w:rPr>
          <w:rFonts w:cstheme="minorHAnsi"/>
        </w:rPr>
      </w:pPr>
      <w:r>
        <w:rPr>
          <w:rFonts w:cstheme="minorHAnsi"/>
        </w:rPr>
        <w:t xml:space="preserve">A </w:t>
      </w:r>
      <w:r w:rsidRPr="00D507BA">
        <w:rPr>
          <w:rFonts w:cstheme="minorHAnsi"/>
          <w:color w:val="000000"/>
        </w:rPr>
        <w:t>importância de deixar a cr</w:t>
      </w:r>
      <w:r>
        <w:rPr>
          <w:rFonts w:cstheme="minorHAnsi"/>
          <w:color w:val="000000"/>
        </w:rPr>
        <w:t>iança brincar no chão forrado</w:t>
      </w:r>
    </w:p>
    <w:p w14:paraId="268C2A79" w14:textId="77777777" w:rsidR="005A005D" w:rsidRDefault="005A005D" w:rsidP="005A005D">
      <w:pPr>
        <w:pStyle w:val="PargrafodaLista"/>
        <w:numPr>
          <w:ilvl w:val="0"/>
          <w:numId w:val="14"/>
        </w:numPr>
        <w:spacing w:after="0" w:line="240" w:lineRule="auto"/>
        <w:ind w:left="0" w:firstLine="0"/>
        <w:jc w:val="both"/>
        <w:rPr>
          <w:rFonts w:cstheme="minorHAnsi"/>
        </w:rPr>
      </w:pPr>
      <w:r>
        <w:rPr>
          <w:rFonts w:cstheme="minorHAnsi"/>
        </w:rPr>
        <w:t>Higiene dos brinquedos e demais utensílios que leva à boca</w:t>
      </w:r>
    </w:p>
    <w:p w14:paraId="6A46242B" w14:textId="77777777" w:rsidR="005A005D" w:rsidRDefault="005A005D" w:rsidP="009A2BE1">
      <w:pPr>
        <w:pStyle w:val="PargrafodaLista"/>
        <w:numPr>
          <w:ilvl w:val="0"/>
          <w:numId w:val="14"/>
        </w:numPr>
        <w:spacing w:after="0" w:line="240" w:lineRule="auto"/>
        <w:ind w:left="0" w:firstLine="0"/>
        <w:jc w:val="both"/>
        <w:rPr>
          <w:rFonts w:cstheme="minorHAnsi"/>
        </w:rPr>
      </w:pPr>
      <w:r w:rsidRPr="00FF0B19">
        <w:rPr>
          <w:rFonts w:cstheme="minorHAnsi"/>
        </w:rPr>
        <w:t>Passeios com a criança ao ar livre e banho de sol diário</w:t>
      </w:r>
    </w:p>
    <w:p w14:paraId="473211BF" w14:textId="66DFAC4B" w:rsidR="00FF0B19" w:rsidRDefault="00FF0B19" w:rsidP="009A2BE1">
      <w:pPr>
        <w:pStyle w:val="PargrafodaLista"/>
        <w:numPr>
          <w:ilvl w:val="0"/>
          <w:numId w:val="14"/>
        </w:numPr>
        <w:spacing w:after="0" w:line="240" w:lineRule="auto"/>
        <w:ind w:left="0" w:firstLine="0"/>
        <w:jc w:val="both"/>
        <w:rPr>
          <w:rFonts w:cstheme="minorHAnsi"/>
        </w:rPr>
      </w:pPr>
      <w:r>
        <w:rPr>
          <w:rFonts w:cstheme="minorHAnsi"/>
        </w:rPr>
        <w:t>Desenvolvimento da Linguagem</w:t>
      </w:r>
    </w:p>
    <w:sectPr w:rsidR="00FF0B19" w:rsidSect="00F4763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amila Padilha" w:date="2016-11-29T15:30:00Z" w:initials="CP">
    <w:p w14:paraId="0BEF654E" w14:textId="77777777" w:rsidR="009A2BE1" w:rsidRDefault="009A2BE1">
      <w:pPr>
        <w:pStyle w:val="Textodecomentrio"/>
      </w:pPr>
      <w:r>
        <w:rPr>
          <w:rStyle w:val="Refdecomentrio"/>
        </w:rPr>
        <w:annotationRef/>
      </w:r>
      <w:r>
        <w:t>Fico na dúvida o que seria Apresentação do curso e Guia do aluno</w:t>
      </w:r>
    </w:p>
  </w:comment>
  <w:comment w:id="3" w:author="Rosalie Belian" w:date="2016-11-14T12:00:00Z" w:initials="RB">
    <w:p w14:paraId="7A0E19D4" w14:textId="77777777" w:rsidR="009A2BE1" w:rsidRDefault="009A2BE1" w:rsidP="00CF5C86">
      <w:pPr>
        <w:pStyle w:val="Textodecomentrio"/>
      </w:pPr>
      <w:r>
        <w:rPr>
          <w:rStyle w:val="Refdecomentrio"/>
        </w:rPr>
        <w:annotationRef/>
      </w:r>
      <w:r>
        <w:t>Não teremos como checar isso de forma eletrônica, então deve ser solicitado ao aluno que envie comprovante para ser emitido o certificado... eu tinha pensado em possibilitar seu uso por estudantes de cursos de graduação em saúde (neste caso, seria emitido outro tipo de certificado né?</w:t>
      </w:r>
    </w:p>
  </w:comment>
  <w:comment w:id="4" w:author="Camila Padilha" w:date="2016-11-29T15:27:00Z" w:initials="CP">
    <w:p w14:paraId="0A01D893" w14:textId="77777777" w:rsidR="009A2BE1" w:rsidRDefault="009A2BE1">
      <w:pPr>
        <w:pStyle w:val="Textodecomentrio"/>
      </w:pPr>
      <w:r>
        <w:rPr>
          <w:rStyle w:val="Refdecomentrio"/>
        </w:rPr>
        <w:annotationRef/>
      </w:r>
      <w:r>
        <w:t>Necessário colocar isso? Para o projeto o público são Enf e Médicos. Os alunos podem usar de uma forma experimental. Depois poderá ser aberto para qualquer profissional ou estudante</w:t>
      </w:r>
    </w:p>
  </w:comment>
  <w:comment w:id="5" w:author="Camila Padilha" w:date="2016-11-29T15:28:00Z" w:initials="CP">
    <w:p w14:paraId="03DE2AF1" w14:textId="77777777" w:rsidR="009A2BE1" w:rsidRDefault="009A2BE1">
      <w:pPr>
        <w:pStyle w:val="Textodecomentrio"/>
      </w:pPr>
      <w:r>
        <w:rPr>
          <w:rStyle w:val="Refdecomentrio"/>
        </w:rPr>
        <w:annotationRef/>
      </w:r>
      <w:r>
        <w:t>Inicialmente tínhamos essa proposta mas considero inviável. Podemos mudar o que estava escrito no projeto? Farei estes encontros dentro de reuniões de rede mas isso faz parte da dinâmica de trabalho local. Caso seja aberto para qq profissional no futuro este tópico ficaria inadequado.</w:t>
      </w:r>
    </w:p>
  </w:comment>
  <w:comment w:id="6" w:author="Camila Padilha" w:date="2016-11-08T16:22:00Z" w:initials="CP">
    <w:p w14:paraId="7D22011E" w14:textId="77777777" w:rsidR="009A2BE1" w:rsidRDefault="009A2BE1">
      <w:pPr>
        <w:pStyle w:val="Textodecomentrio"/>
      </w:pPr>
      <w:r>
        <w:rPr>
          <w:rStyle w:val="Refdecomentrio"/>
        </w:rPr>
        <w:annotationRef/>
      </w:r>
      <w:r>
        <w:t>Conteúdo?</w:t>
      </w:r>
    </w:p>
    <w:p w14:paraId="1C91C420" w14:textId="77777777" w:rsidR="009A2BE1" w:rsidRDefault="009A2BE1">
      <w:pPr>
        <w:pStyle w:val="Textodecomentrio"/>
      </w:pPr>
      <w:r>
        <w:rPr>
          <w:highlight w:val="yellow"/>
        </w:rPr>
        <w:t>OK?</w:t>
      </w:r>
    </w:p>
  </w:comment>
  <w:comment w:id="7" w:author="Camila Padilha" w:date="2016-11-08T16:22:00Z" w:initials="CP">
    <w:p w14:paraId="1F1DCC94" w14:textId="77777777" w:rsidR="009A2BE1" w:rsidRDefault="009A2BE1">
      <w:pPr>
        <w:pStyle w:val="Textodecomentrio"/>
      </w:pPr>
      <w:r>
        <w:rPr>
          <w:rStyle w:val="Refdecomentrio"/>
        </w:rPr>
        <w:annotationRef/>
      </w:r>
      <w:r>
        <w:t>PenseI em cadastrar como Extensão na UFPE mas tem um tempo p receber os certificados</w:t>
      </w:r>
    </w:p>
  </w:comment>
  <w:comment w:id="8" w:author="Camila Padilha" w:date="2016-11-29T15:32:00Z" w:initials="CP">
    <w:p w14:paraId="553E1225" w14:textId="77777777" w:rsidR="009A2BE1" w:rsidRDefault="009A2BE1">
      <w:pPr>
        <w:pStyle w:val="Textodecomentrio"/>
      </w:pPr>
      <w:r>
        <w:rPr>
          <w:rStyle w:val="Refdecomentrio"/>
        </w:rPr>
        <w:annotationRef/>
      </w:r>
      <w:r>
        <w:t xml:space="preserve"> O Programa terá como avaliar e dar notas?</w:t>
      </w:r>
    </w:p>
  </w:comment>
  <w:comment w:id="10" w:author="Camila Padilha" w:date="2016-11-29T15:33:00Z" w:initials="CP">
    <w:p w14:paraId="494B011D" w14:textId="77777777" w:rsidR="009A2BE1" w:rsidRDefault="009A2BE1">
      <w:pPr>
        <w:pStyle w:val="Textodecomentrio"/>
      </w:pPr>
      <w:r>
        <w:rPr>
          <w:rStyle w:val="Refdecomentrio"/>
        </w:rPr>
        <w:annotationRef/>
      </w:r>
      <w:r>
        <w:t>Sugere mais alguma?</w:t>
      </w:r>
    </w:p>
  </w:comment>
  <w:comment w:id="11" w:author="Camila Padilha" w:date="2016-11-29T15:34:00Z" w:initials="CP">
    <w:p w14:paraId="5D76900C" w14:textId="77777777" w:rsidR="009A2BE1" w:rsidRDefault="009A2BE1">
      <w:pPr>
        <w:pStyle w:val="Textodecomentrio"/>
      </w:pPr>
      <w:r>
        <w:rPr>
          <w:rStyle w:val="Refdecomentrio"/>
        </w:rPr>
        <w:annotationRef/>
      </w:r>
      <w:r>
        <w:t>Este será o título? Situação Clínica 1, 2 e 3.</w:t>
      </w:r>
    </w:p>
  </w:comment>
  <w:comment w:id="12" w:author="Camila Padilha" w:date="2016-11-29T15:36:00Z" w:initials="CP">
    <w:p w14:paraId="28810662" w14:textId="77777777" w:rsidR="009A2BE1" w:rsidRDefault="009A2BE1">
      <w:pPr>
        <w:pStyle w:val="Textodecomentrio"/>
      </w:pPr>
      <w:r>
        <w:rPr>
          <w:rStyle w:val="Refdecomentrio"/>
        </w:rPr>
        <w:annotationRef/>
      </w:r>
      <w:r>
        <w:t>No software estes dados ficarão preenchidos na CSC</w:t>
      </w:r>
    </w:p>
  </w:comment>
  <w:comment w:id="13" w:author="Camila Padilha" w:date="2016-11-29T15:37:00Z" w:initials="CP">
    <w:p w14:paraId="78DEB843" w14:textId="77777777" w:rsidR="009A2BE1" w:rsidRDefault="009A2BE1">
      <w:pPr>
        <w:pStyle w:val="Textodecomentrio"/>
      </w:pPr>
      <w:r>
        <w:rPr>
          <w:rStyle w:val="Refdecomentrio"/>
        </w:rPr>
        <w:annotationRef/>
      </w:r>
      <w:r>
        <w:t>Colocarei o título do link</w:t>
      </w:r>
    </w:p>
  </w:comment>
  <w:comment w:id="14" w:author="Camila Padilha" w:date="2016-11-29T15:38:00Z" w:initials="CP">
    <w:p w14:paraId="134FDA4E" w14:textId="77777777" w:rsidR="009A2BE1" w:rsidRDefault="009A2BE1">
      <w:pPr>
        <w:pStyle w:val="Textodecomentrio"/>
      </w:pPr>
      <w:r>
        <w:rPr>
          <w:rStyle w:val="Refdecomentrio"/>
        </w:rPr>
        <w:annotationRef/>
      </w:r>
      <w:r>
        <w:t>Tabela da CSC</w:t>
      </w:r>
    </w:p>
  </w:comment>
  <w:comment w:id="15" w:author="Camila Padilha" w:date="2016-11-29T15:39:00Z" w:initials="CP">
    <w:p w14:paraId="79768E77" w14:textId="77777777" w:rsidR="009A2BE1" w:rsidRDefault="009A2BE1">
      <w:pPr>
        <w:pStyle w:val="Textodecomentrio"/>
      </w:pPr>
      <w:r>
        <w:rPr>
          <w:rStyle w:val="Refdecomentrio"/>
        </w:rPr>
        <w:annotationRef/>
      </w:r>
      <w:r>
        <w:t>Em construção</w:t>
      </w:r>
    </w:p>
  </w:comment>
  <w:comment w:id="16" w:author="Camila Padilha" w:date="2016-12-04T23:40:00Z" w:initials="CP">
    <w:p w14:paraId="783E980D" w14:textId="2D102D0E" w:rsidR="009A2BE1" w:rsidRDefault="009A2BE1">
      <w:pPr>
        <w:pStyle w:val="Textodecomentrio"/>
      </w:pPr>
      <w:r w:rsidRPr="005A005D">
        <w:rPr>
          <w:rStyle w:val="Refdecomentrio"/>
          <w:highlight w:val="green"/>
        </w:rPr>
        <w:annotationRef/>
      </w:r>
      <w:r w:rsidRPr="005A005D">
        <w:rPr>
          <w:highlight w:val="green"/>
        </w:rPr>
        <w:t>ACRESCENTAR DADOS DAS CONSULTAS ANTERIORES</w:t>
      </w:r>
    </w:p>
  </w:comment>
  <w:comment w:id="17" w:author="Camila Padilha" w:date="2016-11-29T15:38:00Z" w:initials="CP">
    <w:p w14:paraId="69CF98DC" w14:textId="77777777" w:rsidR="009A2BE1" w:rsidRDefault="009A2BE1" w:rsidP="005A005D">
      <w:pPr>
        <w:pStyle w:val="Textodecomentrio"/>
      </w:pPr>
      <w:r>
        <w:rPr>
          <w:rStyle w:val="Refdecomentrio"/>
        </w:rPr>
        <w:annotationRef/>
      </w:r>
      <w:r>
        <w:t>Tabela da CSC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EF654E" w15:done="0"/>
  <w15:commentEx w15:paraId="7A0E19D4" w15:done="0"/>
  <w15:commentEx w15:paraId="0A01D893" w15:done="0"/>
  <w15:commentEx w15:paraId="03DE2AF1" w15:done="0"/>
  <w15:commentEx w15:paraId="1C91C420" w15:done="0"/>
  <w15:commentEx w15:paraId="1F1DCC94" w15:done="0"/>
  <w15:commentEx w15:paraId="553E1225" w15:done="0"/>
  <w15:commentEx w15:paraId="494B011D" w15:done="0"/>
  <w15:commentEx w15:paraId="5D76900C" w15:done="0"/>
  <w15:commentEx w15:paraId="28810662" w15:done="0"/>
  <w15:commentEx w15:paraId="78DEB843" w15:done="0"/>
  <w15:commentEx w15:paraId="134FDA4E" w15:done="0"/>
  <w15:commentEx w15:paraId="79768E77" w15:done="0"/>
  <w15:commentEx w15:paraId="783E980D" w15:done="0"/>
  <w15:commentEx w15:paraId="69CF98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A6C" w14:textId="77777777" w:rsidR="009A2BE1" w:rsidRDefault="009A2BE1" w:rsidP="00F75CFF">
      <w:pPr>
        <w:spacing w:after="0" w:line="240" w:lineRule="auto"/>
      </w:pPr>
      <w:r>
        <w:separator/>
      </w:r>
    </w:p>
  </w:endnote>
  <w:endnote w:type="continuationSeparator" w:id="0">
    <w:p w14:paraId="51C6840C" w14:textId="77777777" w:rsidR="009A2BE1" w:rsidRDefault="009A2BE1" w:rsidP="00F7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33E6" w14:textId="77777777" w:rsidR="009A2BE1" w:rsidRDefault="009A2BE1" w:rsidP="00F75CFF">
      <w:pPr>
        <w:spacing w:after="0" w:line="240" w:lineRule="auto"/>
      </w:pPr>
      <w:r>
        <w:separator/>
      </w:r>
    </w:p>
  </w:footnote>
  <w:footnote w:type="continuationSeparator" w:id="0">
    <w:p w14:paraId="18D8DB5A" w14:textId="77777777" w:rsidR="009A2BE1" w:rsidRDefault="009A2BE1" w:rsidP="00F75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405F7"/>
    <w:multiLevelType w:val="hybridMultilevel"/>
    <w:tmpl w:val="03E25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FB3F6F"/>
    <w:multiLevelType w:val="hybridMultilevel"/>
    <w:tmpl w:val="8AA68EE6"/>
    <w:lvl w:ilvl="0" w:tplc="04160001">
      <w:start w:val="1"/>
      <w:numFmt w:val="bullet"/>
      <w:lvlText w:val=""/>
      <w:lvlJc w:val="left"/>
      <w:pPr>
        <w:ind w:left="788" w:hanging="360"/>
      </w:pPr>
      <w:rPr>
        <w:rFonts w:ascii="Symbol" w:hAnsi="Symbol" w:hint="default"/>
      </w:rPr>
    </w:lvl>
    <w:lvl w:ilvl="1" w:tplc="04160003" w:tentative="1">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3" w15:restartNumberingAfterBreak="0">
    <w:nsid w:val="09066368"/>
    <w:multiLevelType w:val="hybridMultilevel"/>
    <w:tmpl w:val="A5985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4A17C4"/>
    <w:multiLevelType w:val="hybridMultilevel"/>
    <w:tmpl w:val="02CCBC98"/>
    <w:lvl w:ilvl="0" w:tplc="04160017">
      <w:start w:val="1"/>
      <w:numFmt w:val="lowerLetter"/>
      <w:lvlText w:val="%1)"/>
      <w:lvlJc w:val="left"/>
      <w:pPr>
        <w:ind w:left="861" w:hanging="360"/>
      </w:pPr>
    </w:lvl>
    <w:lvl w:ilvl="1" w:tplc="04160019" w:tentative="1">
      <w:start w:val="1"/>
      <w:numFmt w:val="lowerLetter"/>
      <w:lvlText w:val="%2."/>
      <w:lvlJc w:val="left"/>
      <w:pPr>
        <w:ind w:left="1581" w:hanging="360"/>
      </w:pPr>
    </w:lvl>
    <w:lvl w:ilvl="2" w:tplc="0416001B" w:tentative="1">
      <w:start w:val="1"/>
      <w:numFmt w:val="lowerRoman"/>
      <w:lvlText w:val="%3."/>
      <w:lvlJc w:val="right"/>
      <w:pPr>
        <w:ind w:left="2301" w:hanging="180"/>
      </w:pPr>
    </w:lvl>
    <w:lvl w:ilvl="3" w:tplc="0416000F" w:tentative="1">
      <w:start w:val="1"/>
      <w:numFmt w:val="decimal"/>
      <w:lvlText w:val="%4."/>
      <w:lvlJc w:val="left"/>
      <w:pPr>
        <w:ind w:left="3021" w:hanging="360"/>
      </w:pPr>
    </w:lvl>
    <w:lvl w:ilvl="4" w:tplc="04160019" w:tentative="1">
      <w:start w:val="1"/>
      <w:numFmt w:val="lowerLetter"/>
      <w:lvlText w:val="%5."/>
      <w:lvlJc w:val="left"/>
      <w:pPr>
        <w:ind w:left="3741" w:hanging="360"/>
      </w:pPr>
    </w:lvl>
    <w:lvl w:ilvl="5" w:tplc="0416001B" w:tentative="1">
      <w:start w:val="1"/>
      <w:numFmt w:val="lowerRoman"/>
      <w:lvlText w:val="%6."/>
      <w:lvlJc w:val="right"/>
      <w:pPr>
        <w:ind w:left="4461" w:hanging="180"/>
      </w:pPr>
    </w:lvl>
    <w:lvl w:ilvl="6" w:tplc="0416000F" w:tentative="1">
      <w:start w:val="1"/>
      <w:numFmt w:val="decimal"/>
      <w:lvlText w:val="%7."/>
      <w:lvlJc w:val="left"/>
      <w:pPr>
        <w:ind w:left="5181" w:hanging="360"/>
      </w:pPr>
    </w:lvl>
    <w:lvl w:ilvl="7" w:tplc="04160019" w:tentative="1">
      <w:start w:val="1"/>
      <w:numFmt w:val="lowerLetter"/>
      <w:lvlText w:val="%8."/>
      <w:lvlJc w:val="left"/>
      <w:pPr>
        <w:ind w:left="5901" w:hanging="360"/>
      </w:pPr>
    </w:lvl>
    <w:lvl w:ilvl="8" w:tplc="0416001B" w:tentative="1">
      <w:start w:val="1"/>
      <w:numFmt w:val="lowerRoman"/>
      <w:lvlText w:val="%9."/>
      <w:lvlJc w:val="right"/>
      <w:pPr>
        <w:ind w:left="6621" w:hanging="180"/>
      </w:pPr>
    </w:lvl>
  </w:abstractNum>
  <w:abstractNum w:abstractNumId="5" w15:restartNumberingAfterBreak="0">
    <w:nsid w:val="098266E6"/>
    <w:multiLevelType w:val="hybridMultilevel"/>
    <w:tmpl w:val="C828589C"/>
    <w:lvl w:ilvl="0" w:tplc="45264D98">
      <w:start w:val="1"/>
      <w:numFmt w:val="bullet"/>
      <w:lvlText w:val=""/>
      <w:lvlJc w:val="left"/>
      <w:pPr>
        <w:ind w:left="360" w:hanging="360"/>
      </w:pPr>
      <w:rPr>
        <w:rFonts w:ascii="Wingdings" w:hAnsi="Wingdings" w:hint="default"/>
      </w:rPr>
    </w:lvl>
    <w:lvl w:ilvl="1" w:tplc="04160003">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6" w15:restartNumberingAfterBreak="0">
    <w:nsid w:val="0A200E43"/>
    <w:multiLevelType w:val="hybridMultilevel"/>
    <w:tmpl w:val="04744B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C1A7B2C"/>
    <w:multiLevelType w:val="hybridMultilevel"/>
    <w:tmpl w:val="4DC039DA"/>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C29417E"/>
    <w:multiLevelType w:val="hybridMultilevel"/>
    <w:tmpl w:val="80A26F0C"/>
    <w:lvl w:ilvl="0" w:tplc="166CB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C665EBB"/>
    <w:multiLevelType w:val="hybridMultilevel"/>
    <w:tmpl w:val="E2D23D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D0C40BE"/>
    <w:multiLevelType w:val="hybridMultilevel"/>
    <w:tmpl w:val="A18290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E976F74"/>
    <w:multiLevelType w:val="hybridMultilevel"/>
    <w:tmpl w:val="A3241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F4C1A09"/>
    <w:multiLevelType w:val="hybridMultilevel"/>
    <w:tmpl w:val="F904AC4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1F50AFC"/>
    <w:multiLevelType w:val="hybridMultilevel"/>
    <w:tmpl w:val="4606C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C61B2C"/>
    <w:multiLevelType w:val="hybridMultilevel"/>
    <w:tmpl w:val="33C46C0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5A19BB"/>
    <w:multiLevelType w:val="hybridMultilevel"/>
    <w:tmpl w:val="C83C3B9E"/>
    <w:lvl w:ilvl="0" w:tplc="9918CE3C">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15:restartNumberingAfterBreak="0">
    <w:nsid w:val="1DD94E45"/>
    <w:multiLevelType w:val="hybridMultilevel"/>
    <w:tmpl w:val="EF58B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E8330E7"/>
    <w:multiLevelType w:val="hybridMultilevel"/>
    <w:tmpl w:val="AF305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0A16574"/>
    <w:multiLevelType w:val="hybridMultilevel"/>
    <w:tmpl w:val="CB28309C"/>
    <w:lvl w:ilvl="0" w:tplc="760ABD68">
      <w:start w:val="1"/>
      <w:numFmt w:val="lowerLetter"/>
      <w:lvlText w:val="%1)"/>
      <w:lvlJc w:val="left"/>
      <w:pPr>
        <w:ind w:left="144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2227602B"/>
    <w:multiLevelType w:val="hybridMultilevel"/>
    <w:tmpl w:val="99E8D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5166CCA"/>
    <w:multiLevelType w:val="hybridMultilevel"/>
    <w:tmpl w:val="80A26F0C"/>
    <w:lvl w:ilvl="0" w:tplc="166CB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6350640"/>
    <w:multiLevelType w:val="hybridMultilevel"/>
    <w:tmpl w:val="D3EC99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35637D"/>
    <w:multiLevelType w:val="hybridMultilevel"/>
    <w:tmpl w:val="01BAB15C"/>
    <w:lvl w:ilvl="0" w:tplc="0416000D">
      <w:start w:val="1"/>
      <w:numFmt w:val="bullet"/>
      <w:lvlText w:val=""/>
      <w:lvlJc w:val="left"/>
      <w:pPr>
        <w:ind w:left="4897"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76B3828"/>
    <w:multiLevelType w:val="hybridMultilevel"/>
    <w:tmpl w:val="DA7C85F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93725C8"/>
    <w:multiLevelType w:val="hybridMultilevel"/>
    <w:tmpl w:val="53F43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A6D20D2"/>
    <w:multiLevelType w:val="hybridMultilevel"/>
    <w:tmpl w:val="80A26F0C"/>
    <w:lvl w:ilvl="0" w:tplc="166CB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AEB7ED8"/>
    <w:multiLevelType w:val="hybridMultilevel"/>
    <w:tmpl w:val="DFB4A044"/>
    <w:lvl w:ilvl="0" w:tplc="760ABD68">
      <w:start w:val="1"/>
      <w:numFmt w:val="lowerLetter"/>
      <w:lvlText w:val="%1)"/>
      <w:lvlJc w:val="left"/>
      <w:pPr>
        <w:ind w:left="144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3B445F25"/>
    <w:multiLevelType w:val="hybridMultilevel"/>
    <w:tmpl w:val="CFEC215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460173"/>
    <w:multiLevelType w:val="hybridMultilevel"/>
    <w:tmpl w:val="E276862E"/>
    <w:lvl w:ilvl="0" w:tplc="04160017">
      <w:start w:val="1"/>
      <w:numFmt w:val="lowerLetter"/>
      <w:lvlText w:val="%1)"/>
      <w:lvlJc w:val="left"/>
      <w:pPr>
        <w:ind w:left="720" w:hanging="360"/>
      </w:pPr>
      <w:rPr>
        <w:rFonts w:hint="default"/>
      </w:rPr>
    </w:lvl>
    <w:lvl w:ilvl="1" w:tplc="0682097E">
      <w:numFmt w:val="bullet"/>
      <w:lvlText w:val="•"/>
      <w:lvlJc w:val="left"/>
      <w:pPr>
        <w:ind w:left="1440" w:hanging="360"/>
      </w:pPr>
      <w:rPr>
        <w:rFonts w:ascii="Calibri" w:eastAsiaTheme="minorHAnsi" w:hAnsi="Calibri" w:cstheme="minorBidi"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B512510"/>
    <w:multiLevelType w:val="hybridMultilevel"/>
    <w:tmpl w:val="EBDCEB2C"/>
    <w:lvl w:ilvl="0" w:tplc="760ABD6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3B57EA5"/>
    <w:multiLevelType w:val="hybridMultilevel"/>
    <w:tmpl w:val="A7D66814"/>
    <w:lvl w:ilvl="0" w:tplc="04160017">
      <w:start w:val="1"/>
      <w:numFmt w:val="lowerLetter"/>
      <w:lvlText w:val="%1)"/>
      <w:lvlJc w:val="left"/>
      <w:pPr>
        <w:ind w:left="1353" w:hanging="360"/>
      </w:p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1" w15:restartNumberingAfterBreak="0">
    <w:nsid w:val="55F42EA7"/>
    <w:multiLevelType w:val="hybridMultilevel"/>
    <w:tmpl w:val="D0F02B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A384C98"/>
    <w:multiLevelType w:val="hybridMultilevel"/>
    <w:tmpl w:val="62969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CC35F10"/>
    <w:multiLevelType w:val="hybridMultilevel"/>
    <w:tmpl w:val="E276862E"/>
    <w:lvl w:ilvl="0" w:tplc="04160017">
      <w:start w:val="1"/>
      <w:numFmt w:val="lowerLetter"/>
      <w:lvlText w:val="%1)"/>
      <w:lvlJc w:val="left"/>
      <w:pPr>
        <w:ind w:left="720" w:hanging="360"/>
      </w:pPr>
      <w:rPr>
        <w:rFonts w:hint="default"/>
      </w:rPr>
    </w:lvl>
    <w:lvl w:ilvl="1" w:tplc="0682097E">
      <w:numFmt w:val="bullet"/>
      <w:lvlText w:val="•"/>
      <w:lvlJc w:val="left"/>
      <w:pPr>
        <w:ind w:left="1440" w:hanging="360"/>
      </w:pPr>
      <w:rPr>
        <w:rFonts w:ascii="Calibri" w:eastAsiaTheme="minorHAnsi" w:hAnsi="Calibri" w:cstheme="minorBidi"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184479F"/>
    <w:multiLevelType w:val="hybridMultilevel"/>
    <w:tmpl w:val="00B8DDCC"/>
    <w:lvl w:ilvl="0" w:tplc="166CB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4282EFB"/>
    <w:multiLevelType w:val="hybridMultilevel"/>
    <w:tmpl w:val="057CD1F6"/>
    <w:lvl w:ilvl="0" w:tplc="76F077D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B4B667E"/>
    <w:multiLevelType w:val="hybridMultilevel"/>
    <w:tmpl w:val="97F65E2E"/>
    <w:lvl w:ilvl="0" w:tplc="45264D9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B585AF8"/>
    <w:multiLevelType w:val="hybridMultilevel"/>
    <w:tmpl w:val="54860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D635081"/>
    <w:multiLevelType w:val="hybridMultilevel"/>
    <w:tmpl w:val="524A7A8E"/>
    <w:lvl w:ilvl="0" w:tplc="760ABD68">
      <w:start w:val="1"/>
      <w:numFmt w:val="lowerLetter"/>
      <w:lvlText w:val="%1)"/>
      <w:lvlJc w:val="left"/>
      <w:pPr>
        <w:ind w:left="144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77844BC9"/>
    <w:multiLevelType w:val="hybridMultilevel"/>
    <w:tmpl w:val="A18290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97A151C"/>
    <w:multiLevelType w:val="hybridMultilevel"/>
    <w:tmpl w:val="00B8DDCC"/>
    <w:lvl w:ilvl="0" w:tplc="166CB4C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9A75FDD"/>
    <w:multiLevelType w:val="hybridMultilevel"/>
    <w:tmpl w:val="B1C8C47A"/>
    <w:lvl w:ilvl="0" w:tplc="0416000D">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CDC5806"/>
    <w:multiLevelType w:val="hybridMultilevel"/>
    <w:tmpl w:val="4760C0E2"/>
    <w:lvl w:ilvl="0" w:tplc="760ABD68">
      <w:start w:val="1"/>
      <w:numFmt w:val="lowerLetter"/>
      <w:lvlText w:val="%1)"/>
      <w:lvlJc w:val="left"/>
      <w:pPr>
        <w:ind w:left="136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43" w15:restartNumberingAfterBreak="0">
    <w:nsid w:val="7F3A3191"/>
    <w:multiLevelType w:val="hybridMultilevel"/>
    <w:tmpl w:val="A6C6817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41"/>
  </w:num>
  <w:num w:numId="3">
    <w:abstractNumId w:val="19"/>
  </w:num>
  <w:num w:numId="4">
    <w:abstractNumId w:val="0"/>
    <w:lvlOverride w:ilvl="0">
      <w:lvl w:ilvl="0">
        <w:start w:val="1"/>
        <w:numFmt w:val="bullet"/>
        <w:lvlText w:val=""/>
        <w:legacy w:legacy="1" w:legacySpace="0" w:legacyIndent="283"/>
        <w:lvlJc w:val="left"/>
        <w:pPr>
          <w:ind w:left="1276" w:hanging="283"/>
        </w:pPr>
        <w:rPr>
          <w:rFonts w:ascii="Symbol" w:hAnsi="Symbol" w:hint="default"/>
        </w:rPr>
      </w:lvl>
    </w:lvlOverride>
  </w:num>
  <w:num w:numId="5">
    <w:abstractNumId w:val="31"/>
  </w:num>
  <w:num w:numId="6">
    <w:abstractNumId w:val="21"/>
  </w:num>
  <w:num w:numId="7">
    <w:abstractNumId w:val="2"/>
  </w:num>
  <w:num w:numId="8">
    <w:abstractNumId w:val="30"/>
  </w:num>
  <w:num w:numId="9">
    <w:abstractNumId w:val="13"/>
  </w:num>
  <w:num w:numId="10">
    <w:abstractNumId w:val="39"/>
  </w:num>
  <w:num w:numId="11">
    <w:abstractNumId w:val="40"/>
  </w:num>
  <w:num w:numId="12">
    <w:abstractNumId w:val="20"/>
  </w:num>
  <w:num w:numId="13">
    <w:abstractNumId w:val="33"/>
  </w:num>
  <w:num w:numId="14">
    <w:abstractNumId w:val="5"/>
  </w:num>
  <w:num w:numId="15">
    <w:abstractNumId w:val="23"/>
  </w:num>
  <w:num w:numId="16">
    <w:abstractNumId w:val="22"/>
  </w:num>
  <w:num w:numId="17">
    <w:abstractNumId w:val="9"/>
  </w:num>
  <w:num w:numId="18">
    <w:abstractNumId w:val="27"/>
  </w:num>
  <w:num w:numId="19">
    <w:abstractNumId w:val="15"/>
  </w:num>
  <w:num w:numId="20">
    <w:abstractNumId w:val="14"/>
  </w:num>
  <w:num w:numId="21">
    <w:abstractNumId w:val="11"/>
  </w:num>
  <w:num w:numId="22">
    <w:abstractNumId w:val="4"/>
  </w:num>
  <w:num w:numId="23">
    <w:abstractNumId w:val="3"/>
  </w:num>
  <w:num w:numId="24">
    <w:abstractNumId w:val="1"/>
  </w:num>
  <w:num w:numId="25">
    <w:abstractNumId w:val="10"/>
  </w:num>
  <w:num w:numId="26">
    <w:abstractNumId w:val="12"/>
  </w:num>
  <w:num w:numId="27">
    <w:abstractNumId w:val="34"/>
  </w:num>
  <w:num w:numId="28">
    <w:abstractNumId w:val="28"/>
  </w:num>
  <w:num w:numId="29">
    <w:abstractNumId w:val="25"/>
  </w:num>
  <w:num w:numId="30">
    <w:abstractNumId w:val="16"/>
  </w:num>
  <w:num w:numId="31">
    <w:abstractNumId w:val="8"/>
  </w:num>
  <w:num w:numId="32">
    <w:abstractNumId w:val="37"/>
  </w:num>
  <w:num w:numId="33">
    <w:abstractNumId w:val="36"/>
  </w:num>
  <w:num w:numId="34">
    <w:abstractNumId w:val="6"/>
  </w:num>
  <w:num w:numId="35">
    <w:abstractNumId w:val="17"/>
  </w:num>
  <w:num w:numId="36">
    <w:abstractNumId w:val="35"/>
  </w:num>
  <w:num w:numId="37">
    <w:abstractNumId w:val="43"/>
  </w:num>
  <w:num w:numId="38">
    <w:abstractNumId w:val="29"/>
  </w:num>
  <w:num w:numId="39">
    <w:abstractNumId w:val="18"/>
  </w:num>
  <w:num w:numId="40">
    <w:abstractNumId w:val="38"/>
  </w:num>
  <w:num w:numId="41">
    <w:abstractNumId w:val="26"/>
  </w:num>
  <w:num w:numId="42">
    <w:abstractNumId w:val="42"/>
  </w:num>
  <w:num w:numId="43">
    <w:abstractNumId w:val="32"/>
  </w:num>
  <w:num w:numId="44">
    <w:abstractNumId w:val="7"/>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ila Padilha">
    <w15:presenceInfo w15:providerId="None" w15:userId="Camila Padil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71B9D"/>
    <w:rsid w:val="00002231"/>
    <w:rsid w:val="00013A6F"/>
    <w:rsid w:val="00020D41"/>
    <w:rsid w:val="00020F6A"/>
    <w:rsid w:val="000345F3"/>
    <w:rsid w:val="0005296B"/>
    <w:rsid w:val="000605FB"/>
    <w:rsid w:val="00061D15"/>
    <w:rsid w:val="00075332"/>
    <w:rsid w:val="0007638E"/>
    <w:rsid w:val="0007781C"/>
    <w:rsid w:val="00081B26"/>
    <w:rsid w:val="000863EB"/>
    <w:rsid w:val="00094A34"/>
    <w:rsid w:val="0009504A"/>
    <w:rsid w:val="000B6BC5"/>
    <w:rsid w:val="000B76C3"/>
    <w:rsid w:val="0013792C"/>
    <w:rsid w:val="00141A5F"/>
    <w:rsid w:val="00141AB8"/>
    <w:rsid w:val="00155C5B"/>
    <w:rsid w:val="001578A7"/>
    <w:rsid w:val="0016489B"/>
    <w:rsid w:val="00170210"/>
    <w:rsid w:val="00182589"/>
    <w:rsid w:val="0018617F"/>
    <w:rsid w:val="001A6437"/>
    <w:rsid w:val="001B46E6"/>
    <w:rsid w:val="001C0C8D"/>
    <w:rsid w:val="001C143A"/>
    <w:rsid w:val="001C3D2E"/>
    <w:rsid w:val="001D0CBC"/>
    <w:rsid w:val="001D4529"/>
    <w:rsid w:val="001D54CC"/>
    <w:rsid w:val="00210DFC"/>
    <w:rsid w:val="002428D0"/>
    <w:rsid w:val="002608AE"/>
    <w:rsid w:val="00264AF7"/>
    <w:rsid w:val="002704E0"/>
    <w:rsid w:val="0028218F"/>
    <w:rsid w:val="002825E9"/>
    <w:rsid w:val="00283DA0"/>
    <w:rsid w:val="00290307"/>
    <w:rsid w:val="00295D71"/>
    <w:rsid w:val="00296F09"/>
    <w:rsid w:val="002A5585"/>
    <w:rsid w:val="002B057F"/>
    <w:rsid w:val="002C18CC"/>
    <w:rsid w:val="002C2977"/>
    <w:rsid w:val="002C4F4B"/>
    <w:rsid w:val="002D42F0"/>
    <w:rsid w:val="002E6C0E"/>
    <w:rsid w:val="002F634D"/>
    <w:rsid w:val="0030491A"/>
    <w:rsid w:val="00307C60"/>
    <w:rsid w:val="003155CE"/>
    <w:rsid w:val="00343D83"/>
    <w:rsid w:val="00363D3D"/>
    <w:rsid w:val="00370B8D"/>
    <w:rsid w:val="0038370A"/>
    <w:rsid w:val="00387056"/>
    <w:rsid w:val="003934F6"/>
    <w:rsid w:val="003A61BC"/>
    <w:rsid w:val="003A7AA5"/>
    <w:rsid w:val="003F1E21"/>
    <w:rsid w:val="0041709A"/>
    <w:rsid w:val="0042472D"/>
    <w:rsid w:val="0042550F"/>
    <w:rsid w:val="00431549"/>
    <w:rsid w:val="00433A78"/>
    <w:rsid w:val="004373C5"/>
    <w:rsid w:val="00437FB3"/>
    <w:rsid w:val="00446916"/>
    <w:rsid w:val="0045224B"/>
    <w:rsid w:val="00452334"/>
    <w:rsid w:val="00454A43"/>
    <w:rsid w:val="00480177"/>
    <w:rsid w:val="00483A9F"/>
    <w:rsid w:val="00486806"/>
    <w:rsid w:val="00490ED9"/>
    <w:rsid w:val="004A0A92"/>
    <w:rsid w:val="004A762D"/>
    <w:rsid w:val="004B1502"/>
    <w:rsid w:val="004E33BB"/>
    <w:rsid w:val="005456C5"/>
    <w:rsid w:val="0055705C"/>
    <w:rsid w:val="00561A45"/>
    <w:rsid w:val="00582661"/>
    <w:rsid w:val="00587F61"/>
    <w:rsid w:val="005A005D"/>
    <w:rsid w:val="005A24EE"/>
    <w:rsid w:val="005B5318"/>
    <w:rsid w:val="005E75E8"/>
    <w:rsid w:val="005F5984"/>
    <w:rsid w:val="00610E23"/>
    <w:rsid w:val="00611287"/>
    <w:rsid w:val="006478EF"/>
    <w:rsid w:val="00656B25"/>
    <w:rsid w:val="006655D0"/>
    <w:rsid w:val="0067746C"/>
    <w:rsid w:val="006811B4"/>
    <w:rsid w:val="006851D5"/>
    <w:rsid w:val="006D6939"/>
    <w:rsid w:val="006F5095"/>
    <w:rsid w:val="00704F25"/>
    <w:rsid w:val="00716376"/>
    <w:rsid w:val="00727B8A"/>
    <w:rsid w:val="00730520"/>
    <w:rsid w:val="0074435A"/>
    <w:rsid w:val="00747715"/>
    <w:rsid w:val="00777CCB"/>
    <w:rsid w:val="0079320A"/>
    <w:rsid w:val="007A3547"/>
    <w:rsid w:val="007B1DF6"/>
    <w:rsid w:val="007C1852"/>
    <w:rsid w:val="007C7B8A"/>
    <w:rsid w:val="007D31F4"/>
    <w:rsid w:val="007D35C5"/>
    <w:rsid w:val="007E74FE"/>
    <w:rsid w:val="007E7F6B"/>
    <w:rsid w:val="00863A6A"/>
    <w:rsid w:val="00874178"/>
    <w:rsid w:val="008872FC"/>
    <w:rsid w:val="008A43E0"/>
    <w:rsid w:val="008C7087"/>
    <w:rsid w:val="008D2677"/>
    <w:rsid w:val="008E19C4"/>
    <w:rsid w:val="0091694A"/>
    <w:rsid w:val="0092625E"/>
    <w:rsid w:val="009349A5"/>
    <w:rsid w:val="0093786A"/>
    <w:rsid w:val="00942738"/>
    <w:rsid w:val="00942E31"/>
    <w:rsid w:val="0095314E"/>
    <w:rsid w:val="00956968"/>
    <w:rsid w:val="0096517C"/>
    <w:rsid w:val="00971B9D"/>
    <w:rsid w:val="00993CF5"/>
    <w:rsid w:val="00994851"/>
    <w:rsid w:val="009A2BE1"/>
    <w:rsid w:val="009A632C"/>
    <w:rsid w:val="009B77E6"/>
    <w:rsid w:val="009D1C07"/>
    <w:rsid w:val="009D5258"/>
    <w:rsid w:val="009E4473"/>
    <w:rsid w:val="00A066BE"/>
    <w:rsid w:val="00A17CEA"/>
    <w:rsid w:val="00A22EBA"/>
    <w:rsid w:val="00A2495C"/>
    <w:rsid w:val="00A24CCE"/>
    <w:rsid w:val="00A2688F"/>
    <w:rsid w:val="00A55FBD"/>
    <w:rsid w:val="00A62369"/>
    <w:rsid w:val="00A6608E"/>
    <w:rsid w:val="00A66A10"/>
    <w:rsid w:val="00A75AC7"/>
    <w:rsid w:val="00A837EE"/>
    <w:rsid w:val="00AC2415"/>
    <w:rsid w:val="00AC75EB"/>
    <w:rsid w:val="00AF055C"/>
    <w:rsid w:val="00AF1D5F"/>
    <w:rsid w:val="00B17CCF"/>
    <w:rsid w:val="00B32BBB"/>
    <w:rsid w:val="00B3558E"/>
    <w:rsid w:val="00B407D0"/>
    <w:rsid w:val="00B5041C"/>
    <w:rsid w:val="00B5133E"/>
    <w:rsid w:val="00B603C0"/>
    <w:rsid w:val="00B65F9F"/>
    <w:rsid w:val="00B66DF8"/>
    <w:rsid w:val="00B76D8A"/>
    <w:rsid w:val="00B77633"/>
    <w:rsid w:val="00B956DB"/>
    <w:rsid w:val="00BA2808"/>
    <w:rsid w:val="00BA46B3"/>
    <w:rsid w:val="00BB1F25"/>
    <w:rsid w:val="00BB32CF"/>
    <w:rsid w:val="00BB472C"/>
    <w:rsid w:val="00BD6C9A"/>
    <w:rsid w:val="00BE0E6E"/>
    <w:rsid w:val="00BF1BA6"/>
    <w:rsid w:val="00C008C8"/>
    <w:rsid w:val="00C07410"/>
    <w:rsid w:val="00C140DF"/>
    <w:rsid w:val="00C16B51"/>
    <w:rsid w:val="00C30BEC"/>
    <w:rsid w:val="00C50C50"/>
    <w:rsid w:val="00C67FDE"/>
    <w:rsid w:val="00C73A1A"/>
    <w:rsid w:val="00C75982"/>
    <w:rsid w:val="00C90788"/>
    <w:rsid w:val="00C97EAD"/>
    <w:rsid w:val="00CC0423"/>
    <w:rsid w:val="00CC629B"/>
    <w:rsid w:val="00CF5C86"/>
    <w:rsid w:val="00D507BA"/>
    <w:rsid w:val="00D53CD9"/>
    <w:rsid w:val="00D57429"/>
    <w:rsid w:val="00D838F9"/>
    <w:rsid w:val="00D94B6E"/>
    <w:rsid w:val="00D95BE3"/>
    <w:rsid w:val="00DA1BFF"/>
    <w:rsid w:val="00DB064C"/>
    <w:rsid w:val="00DE19F9"/>
    <w:rsid w:val="00DF2F53"/>
    <w:rsid w:val="00DF7CED"/>
    <w:rsid w:val="00E0646A"/>
    <w:rsid w:val="00E14409"/>
    <w:rsid w:val="00E66A77"/>
    <w:rsid w:val="00E727E0"/>
    <w:rsid w:val="00E73081"/>
    <w:rsid w:val="00E769EA"/>
    <w:rsid w:val="00E815CC"/>
    <w:rsid w:val="00E82D52"/>
    <w:rsid w:val="00EB3272"/>
    <w:rsid w:val="00EC0C42"/>
    <w:rsid w:val="00EC4CBC"/>
    <w:rsid w:val="00EF09A3"/>
    <w:rsid w:val="00F20D97"/>
    <w:rsid w:val="00F372F9"/>
    <w:rsid w:val="00F4763C"/>
    <w:rsid w:val="00F517B4"/>
    <w:rsid w:val="00F75CFF"/>
    <w:rsid w:val="00F82096"/>
    <w:rsid w:val="00F94401"/>
    <w:rsid w:val="00F94966"/>
    <w:rsid w:val="00F94DCE"/>
    <w:rsid w:val="00F95A77"/>
    <w:rsid w:val="00FB6F6B"/>
    <w:rsid w:val="00FC1850"/>
    <w:rsid w:val="00FE0823"/>
    <w:rsid w:val="00FE2EA5"/>
    <w:rsid w:val="00FE7F20"/>
    <w:rsid w:val="00FF0B1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C729C3"/>
  <w15:docId w15:val="{0ECBF3DD-2711-42FE-AB31-16C1834F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58E"/>
  </w:style>
  <w:style w:type="paragraph" w:styleId="Ttulo1">
    <w:name w:val="heading 1"/>
    <w:basedOn w:val="Normal"/>
    <w:next w:val="Normal"/>
    <w:link w:val="Ttulo1Char"/>
    <w:uiPriority w:val="9"/>
    <w:qFormat/>
    <w:rsid w:val="00B32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0B76C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6">
    <w:name w:val="heading 6"/>
    <w:basedOn w:val="Normal"/>
    <w:next w:val="Normal"/>
    <w:link w:val="Ttulo6Char"/>
    <w:uiPriority w:val="9"/>
    <w:unhideWhenUsed/>
    <w:qFormat/>
    <w:rsid w:val="00F75CF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B76C3"/>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0B76C3"/>
    <w:rPr>
      <w:b/>
      <w:bCs/>
    </w:rPr>
  </w:style>
  <w:style w:type="paragraph" w:styleId="NormalWeb">
    <w:name w:val="Normal (Web)"/>
    <w:basedOn w:val="Normal"/>
    <w:uiPriority w:val="99"/>
    <w:semiHidden/>
    <w:unhideWhenUsed/>
    <w:rsid w:val="000B76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B76C3"/>
  </w:style>
  <w:style w:type="paragraph" w:styleId="PargrafodaLista">
    <w:name w:val="List Paragraph"/>
    <w:basedOn w:val="Normal"/>
    <w:uiPriority w:val="34"/>
    <w:qFormat/>
    <w:rsid w:val="005F5984"/>
    <w:pPr>
      <w:ind w:left="720"/>
      <w:contextualSpacing/>
    </w:pPr>
  </w:style>
  <w:style w:type="character" w:customStyle="1" w:styleId="Ttulo6Char">
    <w:name w:val="Título 6 Char"/>
    <w:basedOn w:val="Fontepargpadro"/>
    <w:link w:val="Ttulo6"/>
    <w:uiPriority w:val="9"/>
    <w:rsid w:val="00F75CFF"/>
    <w:rPr>
      <w:rFonts w:asciiTheme="majorHAnsi" w:eastAsiaTheme="majorEastAsia" w:hAnsiTheme="majorHAnsi" w:cstheme="majorBidi"/>
      <w:color w:val="1F4D78" w:themeColor="accent1" w:themeShade="7F"/>
    </w:rPr>
  </w:style>
  <w:style w:type="character" w:styleId="Refdenotaderodap">
    <w:name w:val="footnote reference"/>
    <w:semiHidden/>
    <w:rsid w:val="00F75CFF"/>
    <w:rPr>
      <w:vertAlign w:val="superscript"/>
    </w:rPr>
  </w:style>
  <w:style w:type="paragraph" w:styleId="Recuodecorpodetexto3">
    <w:name w:val="Body Text Indent 3"/>
    <w:basedOn w:val="Normal"/>
    <w:link w:val="Recuodecorpodetexto3Char"/>
    <w:rsid w:val="00F75CFF"/>
    <w:pPr>
      <w:spacing w:after="0" w:line="240" w:lineRule="auto"/>
      <w:ind w:left="1560"/>
      <w:jc w:val="both"/>
    </w:pPr>
    <w:rPr>
      <w:rFonts w:ascii="Arial" w:eastAsia="Times New Roman" w:hAnsi="Arial" w:cs="Times New Roman"/>
      <w:sz w:val="20"/>
      <w:szCs w:val="20"/>
      <w:lang w:eastAsia="pt-BR"/>
    </w:rPr>
  </w:style>
  <w:style w:type="character" w:customStyle="1" w:styleId="Recuodecorpodetexto3Char">
    <w:name w:val="Recuo de corpo de texto 3 Char"/>
    <w:basedOn w:val="Fontepargpadro"/>
    <w:link w:val="Recuodecorpodetexto3"/>
    <w:rsid w:val="00F75CFF"/>
    <w:rPr>
      <w:rFonts w:ascii="Arial" w:eastAsia="Times New Roman" w:hAnsi="Arial" w:cs="Times New Roman"/>
      <w:sz w:val="20"/>
      <w:szCs w:val="20"/>
      <w:lang w:eastAsia="pt-BR"/>
    </w:rPr>
  </w:style>
  <w:style w:type="paragraph" w:styleId="Textodenotaderodap">
    <w:name w:val="footnote text"/>
    <w:basedOn w:val="Normal"/>
    <w:link w:val="TextodenotaderodapChar"/>
    <w:semiHidden/>
    <w:rsid w:val="00F75CFF"/>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F75CFF"/>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F82096"/>
    <w:rPr>
      <w:sz w:val="16"/>
      <w:szCs w:val="16"/>
    </w:rPr>
  </w:style>
  <w:style w:type="paragraph" w:styleId="Textodecomentrio">
    <w:name w:val="annotation text"/>
    <w:basedOn w:val="Normal"/>
    <w:link w:val="TextodecomentrioChar"/>
    <w:uiPriority w:val="99"/>
    <w:semiHidden/>
    <w:unhideWhenUsed/>
    <w:rsid w:val="00F820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82096"/>
    <w:rPr>
      <w:sz w:val="20"/>
      <w:szCs w:val="20"/>
    </w:rPr>
  </w:style>
  <w:style w:type="paragraph" w:styleId="Assuntodocomentrio">
    <w:name w:val="annotation subject"/>
    <w:basedOn w:val="Textodecomentrio"/>
    <w:next w:val="Textodecomentrio"/>
    <w:link w:val="AssuntodocomentrioChar"/>
    <w:uiPriority w:val="99"/>
    <w:semiHidden/>
    <w:unhideWhenUsed/>
    <w:rsid w:val="00F82096"/>
    <w:rPr>
      <w:b/>
      <w:bCs/>
    </w:rPr>
  </w:style>
  <w:style w:type="character" w:customStyle="1" w:styleId="AssuntodocomentrioChar">
    <w:name w:val="Assunto do comentário Char"/>
    <w:basedOn w:val="TextodecomentrioChar"/>
    <w:link w:val="Assuntodocomentrio"/>
    <w:uiPriority w:val="99"/>
    <w:semiHidden/>
    <w:rsid w:val="00F82096"/>
    <w:rPr>
      <w:b/>
      <w:bCs/>
      <w:sz w:val="20"/>
      <w:szCs w:val="20"/>
    </w:rPr>
  </w:style>
  <w:style w:type="paragraph" w:styleId="Textodebalo">
    <w:name w:val="Balloon Text"/>
    <w:basedOn w:val="Normal"/>
    <w:link w:val="TextodebaloChar"/>
    <w:uiPriority w:val="99"/>
    <w:semiHidden/>
    <w:unhideWhenUsed/>
    <w:rsid w:val="00F8209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2096"/>
    <w:rPr>
      <w:rFonts w:ascii="Segoe UI" w:hAnsi="Segoe UI" w:cs="Segoe UI"/>
      <w:sz w:val="18"/>
      <w:szCs w:val="18"/>
    </w:rPr>
  </w:style>
  <w:style w:type="character" w:styleId="nfase">
    <w:name w:val="Emphasis"/>
    <w:basedOn w:val="Fontepargpadro"/>
    <w:uiPriority w:val="20"/>
    <w:qFormat/>
    <w:rsid w:val="009D1C07"/>
    <w:rPr>
      <w:i/>
      <w:iCs/>
    </w:rPr>
  </w:style>
  <w:style w:type="character" w:styleId="Hyperlink">
    <w:name w:val="Hyperlink"/>
    <w:basedOn w:val="Fontepargpadro"/>
    <w:uiPriority w:val="99"/>
    <w:unhideWhenUsed/>
    <w:rsid w:val="00716376"/>
    <w:rPr>
      <w:color w:val="0563C1" w:themeColor="hyperlink"/>
      <w:u w:val="single"/>
    </w:rPr>
  </w:style>
  <w:style w:type="paragraph" w:styleId="Cabealho">
    <w:name w:val="header"/>
    <w:basedOn w:val="Normal"/>
    <w:link w:val="CabealhoChar"/>
    <w:uiPriority w:val="99"/>
    <w:unhideWhenUsed/>
    <w:rsid w:val="00777C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7CCB"/>
  </w:style>
  <w:style w:type="paragraph" w:styleId="Rodap">
    <w:name w:val="footer"/>
    <w:basedOn w:val="Normal"/>
    <w:link w:val="RodapChar"/>
    <w:uiPriority w:val="99"/>
    <w:unhideWhenUsed/>
    <w:rsid w:val="00777CCB"/>
    <w:pPr>
      <w:tabs>
        <w:tab w:val="center" w:pos="4252"/>
        <w:tab w:val="right" w:pos="8504"/>
      </w:tabs>
      <w:spacing w:after="0" w:line="240" w:lineRule="auto"/>
    </w:pPr>
  </w:style>
  <w:style w:type="character" w:customStyle="1" w:styleId="RodapChar">
    <w:name w:val="Rodapé Char"/>
    <w:basedOn w:val="Fontepargpadro"/>
    <w:link w:val="Rodap"/>
    <w:uiPriority w:val="99"/>
    <w:rsid w:val="00777CCB"/>
  </w:style>
  <w:style w:type="table" w:styleId="Tabelacomgrade">
    <w:name w:val="Table Grid"/>
    <w:basedOn w:val="Tabelanormal"/>
    <w:uiPriority w:val="39"/>
    <w:rsid w:val="0042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EF09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32BBB"/>
    <w:rPr>
      <w:rFonts w:asciiTheme="majorHAnsi" w:eastAsiaTheme="majorEastAsia" w:hAnsiTheme="majorHAnsi" w:cstheme="majorBidi"/>
      <w:color w:val="2E74B5" w:themeColor="accent1" w:themeShade="BF"/>
      <w:sz w:val="32"/>
      <w:szCs w:val="32"/>
    </w:rPr>
  </w:style>
  <w:style w:type="character" w:customStyle="1" w:styleId="notranslate">
    <w:name w:val="notranslate"/>
    <w:basedOn w:val="Fontepargpadro"/>
    <w:rsid w:val="0068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5510">
      <w:bodyDiv w:val="1"/>
      <w:marLeft w:val="0"/>
      <w:marRight w:val="0"/>
      <w:marTop w:val="0"/>
      <w:marBottom w:val="0"/>
      <w:divBdr>
        <w:top w:val="none" w:sz="0" w:space="0" w:color="auto"/>
        <w:left w:val="none" w:sz="0" w:space="0" w:color="auto"/>
        <w:bottom w:val="none" w:sz="0" w:space="0" w:color="auto"/>
        <w:right w:val="none" w:sz="0" w:space="0" w:color="auto"/>
      </w:divBdr>
    </w:div>
    <w:div w:id="850341953">
      <w:bodyDiv w:val="1"/>
      <w:marLeft w:val="0"/>
      <w:marRight w:val="0"/>
      <w:marTop w:val="0"/>
      <w:marBottom w:val="0"/>
      <w:divBdr>
        <w:top w:val="none" w:sz="0" w:space="0" w:color="auto"/>
        <w:left w:val="none" w:sz="0" w:space="0" w:color="auto"/>
        <w:bottom w:val="none" w:sz="0" w:space="0" w:color="auto"/>
        <w:right w:val="none" w:sz="0" w:space="0" w:color="auto"/>
      </w:divBdr>
      <w:divsChild>
        <w:div w:id="2046253792">
          <w:marLeft w:val="-225"/>
          <w:marRight w:val="-225"/>
          <w:marTop w:val="0"/>
          <w:marBottom w:val="0"/>
          <w:divBdr>
            <w:top w:val="none" w:sz="0" w:space="0" w:color="auto"/>
            <w:left w:val="none" w:sz="0" w:space="0" w:color="auto"/>
            <w:bottom w:val="none" w:sz="0" w:space="0" w:color="auto"/>
            <w:right w:val="none" w:sz="0" w:space="0" w:color="auto"/>
          </w:divBdr>
          <w:divsChild>
            <w:div w:id="9073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037">
      <w:bodyDiv w:val="1"/>
      <w:marLeft w:val="0"/>
      <w:marRight w:val="0"/>
      <w:marTop w:val="0"/>
      <w:marBottom w:val="0"/>
      <w:divBdr>
        <w:top w:val="none" w:sz="0" w:space="0" w:color="auto"/>
        <w:left w:val="none" w:sz="0" w:space="0" w:color="auto"/>
        <w:bottom w:val="none" w:sz="0" w:space="0" w:color="auto"/>
        <w:right w:val="none" w:sz="0" w:space="0" w:color="auto"/>
      </w:divBdr>
    </w:div>
    <w:div w:id="1765540703">
      <w:bodyDiv w:val="1"/>
      <w:marLeft w:val="0"/>
      <w:marRight w:val="0"/>
      <w:marTop w:val="0"/>
      <w:marBottom w:val="0"/>
      <w:divBdr>
        <w:top w:val="none" w:sz="0" w:space="0" w:color="auto"/>
        <w:left w:val="none" w:sz="0" w:space="0" w:color="auto"/>
        <w:bottom w:val="none" w:sz="0" w:space="0" w:color="auto"/>
        <w:right w:val="none" w:sz="0" w:space="0" w:color="auto"/>
      </w:divBdr>
      <w:divsChild>
        <w:div w:id="2096824579">
          <w:marLeft w:val="0"/>
          <w:marRight w:val="0"/>
          <w:marTop w:val="0"/>
          <w:marBottom w:val="0"/>
          <w:divBdr>
            <w:top w:val="none" w:sz="0" w:space="0" w:color="auto"/>
            <w:left w:val="none" w:sz="0" w:space="0" w:color="auto"/>
            <w:bottom w:val="none" w:sz="0" w:space="0" w:color="auto"/>
            <w:right w:val="none" w:sz="0" w:space="0" w:color="auto"/>
          </w:divBdr>
          <w:divsChild>
            <w:div w:id="1073891069">
              <w:marLeft w:val="0"/>
              <w:marRight w:val="0"/>
              <w:marTop w:val="0"/>
              <w:marBottom w:val="0"/>
              <w:divBdr>
                <w:top w:val="none" w:sz="0" w:space="0" w:color="auto"/>
                <w:left w:val="none" w:sz="0" w:space="0" w:color="auto"/>
                <w:bottom w:val="none" w:sz="0" w:space="0" w:color="auto"/>
                <w:right w:val="none" w:sz="0" w:space="0" w:color="auto"/>
              </w:divBdr>
              <w:divsChild>
                <w:div w:id="2045132779">
                  <w:marLeft w:val="0"/>
                  <w:marRight w:val="0"/>
                  <w:marTop w:val="0"/>
                  <w:marBottom w:val="0"/>
                  <w:divBdr>
                    <w:top w:val="none" w:sz="0" w:space="0" w:color="auto"/>
                    <w:left w:val="none" w:sz="0" w:space="0" w:color="auto"/>
                    <w:bottom w:val="none" w:sz="0" w:space="0" w:color="auto"/>
                    <w:right w:val="none" w:sz="0" w:space="0" w:color="auto"/>
                  </w:divBdr>
                  <w:divsChild>
                    <w:div w:id="638270528">
                      <w:marLeft w:val="0"/>
                      <w:marRight w:val="0"/>
                      <w:marTop w:val="0"/>
                      <w:marBottom w:val="0"/>
                      <w:divBdr>
                        <w:top w:val="none" w:sz="0" w:space="0" w:color="auto"/>
                        <w:left w:val="none" w:sz="0" w:space="0" w:color="auto"/>
                        <w:bottom w:val="none" w:sz="0" w:space="0" w:color="auto"/>
                        <w:right w:val="none" w:sz="0" w:space="0" w:color="auto"/>
                      </w:divBdr>
                      <w:divsChild>
                        <w:div w:id="1847480703">
                          <w:marLeft w:val="0"/>
                          <w:marRight w:val="0"/>
                          <w:marTop w:val="0"/>
                          <w:marBottom w:val="0"/>
                          <w:divBdr>
                            <w:top w:val="none" w:sz="0" w:space="0" w:color="auto"/>
                            <w:left w:val="none" w:sz="0" w:space="0" w:color="auto"/>
                            <w:bottom w:val="none" w:sz="0" w:space="0" w:color="auto"/>
                            <w:right w:val="none" w:sz="0" w:space="0" w:color="auto"/>
                          </w:divBdr>
                          <w:divsChild>
                            <w:div w:id="1298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475">
      <w:bodyDiv w:val="1"/>
      <w:marLeft w:val="0"/>
      <w:marRight w:val="0"/>
      <w:marTop w:val="0"/>
      <w:marBottom w:val="0"/>
      <w:divBdr>
        <w:top w:val="none" w:sz="0" w:space="0" w:color="auto"/>
        <w:left w:val="none" w:sz="0" w:space="0" w:color="auto"/>
        <w:bottom w:val="none" w:sz="0" w:space="0" w:color="auto"/>
        <w:right w:val="none" w:sz="0" w:space="0" w:color="auto"/>
      </w:divBdr>
      <w:divsChild>
        <w:div w:id="1307708548">
          <w:marLeft w:val="0"/>
          <w:marRight w:val="0"/>
          <w:marTop w:val="0"/>
          <w:marBottom w:val="0"/>
          <w:divBdr>
            <w:top w:val="none" w:sz="0" w:space="0" w:color="auto"/>
            <w:left w:val="none" w:sz="0" w:space="0" w:color="auto"/>
            <w:bottom w:val="none" w:sz="0" w:space="0" w:color="auto"/>
            <w:right w:val="none" w:sz="0" w:space="0" w:color="auto"/>
          </w:divBdr>
        </w:div>
        <w:div w:id="748846961">
          <w:marLeft w:val="0"/>
          <w:marRight w:val="0"/>
          <w:marTop w:val="0"/>
          <w:marBottom w:val="0"/>
          <w:divBdr>
            <w:top w:val="none" w:sz="0" w:space="0" w:color="auto"/>
            <w:left w:val="none" w:sz="0" w:space="0" w:color="auto"/>
            <w:bottom w:val="none" w:sz="0" w:space="0" w:color="auto"/>
            <w:right w:val="none" w:sz="0" w:space="0" w:color="auto"/>
          </w:divBdr>
        </w:div>
        <w:div w:id="972172412">
          <w:marLeft w:val="0"/>
          <w:marRight w:val="0"/>
          <w:marTop w:val="0"/>
          <w:marBottom w:val="0"/>
          <w:divBdr>
            <w:top w:val="none" w:sz="0" w:space="0" w:color="auto"/>
            <w:left w:val="none" w:sz="0" w:space="0" w:color="auto"/>
            <w:bottom w:val="none" w:sz="0" w:space="0" w:color="auto"/>
            <w:right w:val="none" w:sz="0" w:space="0" w:color="auto"/>
          </w:divBdr>
        </w:div>
        <w:div w:id="780149583">
          <w:marLeft w:val="0"/>
          <w:marRight w:val="0"/>
          <w:marTop w:val="0"/>
          <w:marBottom w:val="0"/>
          <w:divBdr>
            <w:top w:val="none" w:sz="0" w:space="0" w:color="auto"/>
            <w:left w:val="none" w:sz="0" w:space="0" w:color="auto"/>
            <w:bottom w:val="none" w:sz="0" w:space="0" w:color="auto"/>
            <w:right w:val="none" w:sz="0" w:space="0" w:color="auto"/>
          </w:divBdr>
        </w:div>
        <w:div w:id="453254940">
          <w:marLeft w:val="0"/>
          <w:marRight w:val="0"/>
          <w:marTop w:val="0"/>
          <w:marBottom w:val="0"/>
          <w:divBdr>
            <w:top w:val="none" w:sz="0" w:space="0" w:color="auto"/>
            <w:left w:val="none" w:sz="0" w:space="0" w:color="auto"/>
            <w:bottom w:val="none" w:sz="0" w:space="0" w:color="auto"/>
            <w:right w:val="none" w:sz="0" w:space="0" w:color="auto"/>
          </w:divBdr>
        </w:div>
        <w:div w:id="172688559">
          <w:marLeft w:val="0"/>
          <w:marRight w:val="0"/>
          <w:marTop w:val="0"/>
          <w:marBottom w:val="0"/>
          <w:divBdr>
            <w:top w:val="none" w:sz="0" w:space="0" w:color="auto"/>
            <w:left w:val="none" w:sz="0" w:space="0" w:color="auto"/>
            <w:bottom w:val="none" w:sz="0" w:space="0" w:color="auto"/>
            <w:right w:val="none" w:sz="0" w:space="0" w:color="auto"/>
          </w:divBdr>
        </w:div>
        <w:div w:id="1109934810">
          <w:marLeft w:val="0"/>
          <w:marRight w:val="0"/>
          <w:marTop w:val="0"/>
          <w:marBottom w:val="0"/>
          <w:divBdr>
            <w:top w:val="none" w:sz="0" w:space="0" w:color="auto"/>
            <w:left w:val="none" w:sz="0" w:space="0" w:color="auto"/>
            <w:bottom w:val="none" w:sz="0" w:space="0" w:color="auto"/>
            <w:right w:val="none" w:sz="0" w:space="0" w:color="auto"/>
          </w:divBdr>
        </w:div>
        <w:div w:id="1148278584">
          <w:marLeft w:val="0"/>
          <w:marRight w:val="0"/>
          <w:marTop w:val="0"/>
          <w:marBottom w:val="0"/>
          <w:divBdr>
            <w:top w:val="none" w:sz="0" w:space="0" w:color="auto"/>
            <w:left w:val="none" w:sz="0" w:space="0" w:color="auto"/>
            <w:bottom w:val="none" w:sz="0" w:space="0" w:color="auto"/>
            <w:right w:val="none" w:sz="0" w:space="0" w:color="auto"/>
          </w:divBdr>
        </w:div>
        <w:div w:id="371273152">
          <w:marLeft w:val="0"/>
          <w:marRight w:val="0"/>
          <w:marTop w:val="0"/>
          <w:marBottom w:val="0"/>
          <w:divBdr>
            <w:top w:val="none" w:sz="0" w:space="0" w:color="auto"/>
            <w:left w:val="none" w:sz="0" w:space="0" w:color="auto"/>
            <w:bottom w:val="none" w:sz="0" w:space="0" w:color="auto"/>
            <w:right w:val="none" w:sz="0" w:space="0" w:color="auto"/>
          </w:divBdr>
        </w:div>
        <w:div w:id="785080280">
          <w:marLeft w:val="0"/>
          <w:marRight w:val="0"/>
          <w:marTop w:val="0"/>
          <w:marBottom w:val="0"/>
          <w:divBdr>
            <w:top w:val="none" w:sz="0" w:space="0" w:color="auto"/>
            <w:left w:val="none" w:sz="0" w:space="0" w:color="auto"/>
            <w:bottom w:val="none" w:sz="0" w:space="0" w:color="auto"/>
            <w:right w:val="none" w:sz="0" w:space="0" w:color="auto"/>
          </w:divBdr>
        </w:div>
        <w:div w:id="273562550">
          <w:marLeft w:val="0"/>
          <w:marRight w:val="0"/>
          <w:marTop w:val="0"/>
          <w:marBottom w:val="0"/>
          <w:divBdr>
            <w:top w:val="none" w:sz="0" w:space="0" w:color="auto"/>
            <w:left w:val="none" w:sz="0" w:space="0" w:color="auto"/>
            <w:bottom w:val="none" w:sz="0" w:space="0" w:color="auto"/>
            <w:right w:val="none" w:sz="0" w:space="0" w:color="auto"/>
          </w:divBdr>
        </w:div>
        <w:div w:id="1581326325">
          <w:marLeft w:val="0"/>
          <w:marRight w:val="0"/>
          <w:marTop w:val="0"/>
          <w:marBottom w:val="0"/>
          <w:divBdr>
            <w:top w:val="none" w:sz="0" w:space="0" w:color="auto"/>
            <w:left w:val="none" w:sz="0" w:space="0" w:color="auto"/>
            <w:bottom w:val="none" w:sz="0" w:space="0" w:color="auto"/>
            <w:right w:val="none" w:sz="0" w:space="0" w:color="auto"/>
          </w:divBdr>
        </w:div>
        <w:div w:id="2050760957">
          <w:marLeft w:val="0"/>
          <w:marRight w:val="0"/>
          <w:marTop w:val="0"/>
          <w:marBottom w:val="0"/>
          <w:divBdr>
            <w:top w:val="none" w:sz="0" w:space="0" w:color="auto"/>
            <w:left w:val="none" w:sz="0" w:space="0" w:color="auto"/>
            <w:bottom w:val="none" w:sz="0" w:space="0" w:color="auto"/>
            <w:right w:val="none" w:sz="0" w:space="0" w:color="auto"/>
          </w:divBdr>
        </w:div>
        <w:div w:id="450129857">
          <w:marLeft w:val="0"/>
          <w:marRight w:val="0"/>
          <w:marTop w:val="0"/>
          <w:marBottom w:val="0"/>
          <w:divBdr>
            <w:top w:val="none" w:sz="0" w:space="0" w:color="auto"/>
            <w:left w:val="none" w:sz="0" w:space="0" w:color="auto"/>
            <w:bottom w:val="none" w:sz="0" w:space="0" w:color="auto"/>
            <w:right w:val="none" w:sz="0" w:space="0" w:color="auto"/>
          </w:divBdr>
        </w:div>
        <w:div w:id="1518498994">
          <w:marLeft w:val="0"/>
          <w:marRight w:val="0"/>
          <w:marTop w:val="0"/>
          <w:marBottom w:val="0"/>
          <w:divBdr>
            <w:top w:val="none" w:sz="0" w:space="0" w:color="auto"/>
            <w:left w:val="none" w:sz="0" w:space="0" w:color="auto"/>
            <w:bottom w:val="none" w:sz="0" w:space="0" w:color="auto"/>
            <w:right w:val="none" w:sz="0" w:space="0" w:color="auto"/>
          </w:divBdr>
        </w:div>
      </w:divsChild>
    </w:div>
    <w:div w:id="188390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scielo.br/scielo.php?script=sci_arttext&amp;pid=S0103-05822012000400004" TargetMode="External"/><Relationship Id="rId18" Type="http://schemas.openxmlformats.org/officeDocument/2006/relationships/hyperlink" Target="http://bvsms.saude.gov.br/bvs/publicacoes/caderneta_saude_crianca_menina.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mbateaedes.saude.gov.br/images/sala-de-situacao/Microcefalia-Protocolo-de-vigilancia-e-resposta-10mar2016-18h.pdf" TargetMode="External"/><Relationship Id="rId7" Type="http://schemas.openxmlformats.org/officeDocument/2006/relationships/comments" Target="comments.xml"/><Relationship Id="rId12" Type="http://schemas.openxmlformats.org/officeDocument/2006/relationships/hyperlink" Target="http://189.28.128.100/dab/docs/publicacoes/cadernos_ab/caderno_33.pdf" TargetMode="External"/><Relationship Id="rId17" Type="http://schemas.openxmlformats.org/officeDocument/2006/relationships/hyperlink" Target="http://bvsms.saude.gov.br/bvs/publicacoes/caderneta_saude_crianca_menino.pdf" TargetMode="External"/><Relationship Id="rId25" Type="http://schemas.openxmlformats.org/officeDocument/2006/relationships/hyperlink" Target="http://www.saude.ba.gov.br/novoportal/images/stories/PDF/protocolo_de_atencao_a_gestante_com_suspeita_de_zika_e_crianca_com_microcefalia_versao1_09_03_2016.pdf" TargetMode="External"/><Relationship Id="rId2" Type="http://schemas.openxmlformats.org/officeDocument/2006/relationships/styles" Target="styles.xml"/><Relationship Id="rId16" Type="http://schemas.openxmlformats.org/officeDocument/2006/relationships/hyperlink" Target="http://agendaprimeirainfancia.org.br/arquivos/caderneta_saude_crianca_5ed.pdf" TargetMode="External"/><Relationship Id="rId20" Type="http://schemas.openxmlformats.org/officeDocument/2006/relationships/hyperlink" Target="http://www.redeblh.fiocruz.br/media/mtcanguri%202ed.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ude.pr.gov.br/arquivos/File/-01VACINA/manual_procedimentos_2014.pdf" TargetMode="External"/><Relationship Id="rId24" Type="http://schemas.openxmlformats.org/officeDocument/2006/relationships/hyperlink" Target="http://www.saude.ba.gov.br/novoportal/images/stories/PDF/protocolo_de_atencao_a_gestante_com_suspeita_de_zika_e_crianca_com_microcefalia_versao1_09_03_2016.pdf" TargetMode="External"/><Relationship Id="rId5" Type="http://schemas.openxmlformats.org/officeDocument/2006/relationships/footnotes" Target="footnotes.xml"/><Relationship Id="rId15" Type="http://schemas.openxmlformats.org/officeDocument/2006/relationships/hyperlink" Target="http://bvsms.saude.gov.br/bvs/publicacoes/agenda_compro_crianca.pdf" TargetMode="External"/><Relationship Id="rId23" Type="http://schemas.openxmlformats.org/officeDocument/2006/relationships/hyperlink" Target="https://www.cdc.gov/mmwr/volumes/65/wr/pdfs/mm6547e2.pdf" TargetMode="External"/><Relationship Id="rId28" Type="http://schemas.openxmlformats.org/officeDocument/2006/relationships/theme" Target="theme/theme1.xml"/><Relationship Id="rId10" Type="http://schemas.openxmlformats.org/officeDocument/2006/relationships/hyperlink" Target="http://dab.saude.gov.br/portaldab/ape_vigilancia_alimentar.php?conteudo=curvas_de_crescimento" TargetMode="External"/><Relationship Id="rId19" Type="http://schemas.openxmlformats.org/officeDocument/2006/relationships/hyperlink" Target="http://www.opas.org.br/wp-content/uploads/2015/09/Guia-alimentar-criancas-2-anos.pdf" TargetMode="External"/><Relationship Id="rId4" Type="http://schemas.openxmlformats.org/officeDocument/2006/relationships/webSettings" Target="webSettings.xml"/><Relationship Id="rId9" Type="http://schemas.openxmlformats.org/officeDocument/2006/relationships/hyperlink" Target="http://189.28.128.100/dab/docs/portaldab/publicacoes/orientacoes_coleta_analise_dados_antropometricos.pdf" TargetMode="External"/><Relationship Id="rId14" Type="http://schemas.openxmlformats.org/officeDocument/2006/relationships/hyperlink" Target="http://www.bvsde.paho.org/bvsacd/cd61/vigilancia.pdf" TargetMode="External"/><Relationship Id="rId22" Type="http://schemas.openxmlformats.org/officeDocument/2006/relationships/hyperlink" Target="http://agenciabrasil.ebc.com.br/geral/noticia/2016-11/grupo-vai-elaborar-proposta-de-atencao-saude-de-criancas-afetadas-pelo-zika" TargetMode="Externa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25</Pages>
  <Words>7800</Words>
  <Characters>42125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Padilha</dc:creator>
  <cp:lastModifiedBy>Camila Padilha</cp:lastModifiedBy>
  <cp:revision>46</cp:revision>
  <dcterms:created xsi:type="dcterms:W3CDTF">2016-11-14T15:33:00Z</dcterms:created>
  <dcterms:modified xsi:type="dcterms:W3CDTF">2016-12-05T18:50:00Z</dcterms:modified>
</cp:coreProperties>
</file>